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8FEB" w14:textId="65E499CE" w:rsidR="00970D99" w:rsidRDefault="00C21D25" w:rsidP="3A8C99F7">
      <w:pPr>
        <w:rPr>
          <w:b/>
          <w:bCs/>
          <w:u w:val="single"/>
        </w:rPr>
      </w:pPr>
      <w:r w:rsidRPr="00C7104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C735B6" wp14:editId="4E3E3F2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89888" cy="832104"/>
            <wp:effectExtent l="0" t="0" r="1270" b="635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D99" w:rsidRPr="00551C2F">
        <w:rPr>
          <w:b/>
          <w:bCs/>
          <w:noProof/>
        </w:rPr>
        <w:drawing>
          <wp:inline distT="0" distB="0" distL="0" distR="0" wp14:anchorId="44751A00" wp14:editId="4DA4AFB9">
            <wp:extent cx="3116580" cy="632167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321" cy="6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04A" w:rsidRPr="00C7104A">
        <w:rPr>
          <w:noProof/>
        </w:rPr>
        <w:t xml:space="preserve"> </w:t>
      </w:r>
    </w:p>
    <w:p w14:paraId="70CE4180" w14:textId="77777777" w:rsidR="00DB39DB" w:rsidRDefault="00DB39DB" w:rsidP="00DB39DB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253D081E" w14:textId="7317BD83" w:rsidR="7E93E951" w:rsidRPr="000D30C7" w:rsidRDefault="00BB04E0" w:rsidP="00DB39D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0D30C7">
        <w:rPr>
          <w:rFonts w:asciiTheme="majorHAnsi" w:hAnsiTheme="majorHAnsi" w:cstheme="majorHAnsi"/>
          <w:b/>
          <w:bCs/>
          <w:sz w:val="32"/>
          <w:szCs w:val="32"/>
          <w:u w:val="single"/>
        </w:rPr>
        <w:t>Automatic Wine Pouching Machine</w:t>
      </w:r>
    </w:p>
    <w:p w14:paraId="486607A6" w14:textId="15D4E44C" w:rsidR="007B4C8C" w:rsidRDefault="000D30C7" w:rsidP="00D75F92">
      <w:pPr>
        <w:jc w:val="center"/>
        <w:rPr>
          <w:rFonts w:asciiTheme="majorHAnsi" w:hAnsiTheme="majorHAnsi" w:cstheme="majorHAnsi"/>
          <w:sz w:val="24"/>
          <w:szCs w:val="24"/>
        </w:rPr>
      </w:pPr>
      <w:r w:rsidRPr="000D30C7">
        <w:rPr>
          <w:rFonts w:asciiTheme="majorHAnsi" w:hAnsiTheme="majorHAnsi" w:cstheme="majorHAnsi"/>
          <w:sz w:val="24"/>
          <w:szCs w:val="24"/>
        </w:rPr>
        <w:t>Engineering Specification Document</w:t>
      </w:r>
    </w:p>
    <w:p w14:paraId="11CF4192" w14:textId="77777777" w:rsidR="00224C2F" w:rsidRDefault="00224C2F" w:rsidP="007B4C8C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224C2F" w14:paraId="6D1099F2" w14:textId="77777777" w:rsidTr="00D75F92">
        <w:tc>
          <w:tcPr>
            <w:tcW w:w="4495" w:type="dxa"/>
          </w:tcPr>
          <w:p w14:paraId="3CA79763" w14:textId="77777777" w:rsidR="00224C2F" w:rsidRDefault="00224C2F" w:rsidP="00224C2F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7B4C8C">
              <w:rPr>
                <w:rFonts w:cstheme="minorHAnsi"/>
                <w:b/>
                <w:bCs/>
                <w:sz w:val="28"/>
                <w:szCs w:val="28"/>
                <w:u w:val="single"/>
              </w:rPr>
              <w:t>UCCS MAE Senior Design Team</w:t>
            </w:r>
          </w:p>
          <w:p w14:paraId="2E40E67B" w14:textId="77777777" w:rsidR="00224C2F" w:rsidRDefault="00224C2F" w:rsidP="00224C2F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855" w:type="dxa"/>
          </w:tcPr>
          <w:p w14:paraId="0AD6CA03" w14:textId="41701695" w:rsidR="00224C2F" w:rsidRDefault="006E468A" w:rsidP="006E468A">
            <w:pPr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Evergood Sponsor and Faculty Advisors</w:t>
            </w:r>
          </w:p>
        </w:tc>
      </w:tr>
      <w:tr w:rsidR="00224C2F" w14:paraId="3AE29D37" w14:textId="77777777" w:rsidTr="00D75F92">
        <w:trPr>
          <w:trHeight w:val="386"/>
        </w:trPr>
        <w:tc>
          <w:tcPr>
            <w:tcW w:w="4495" w:type="dxa"/>
          </w:tcPr>
          <w:p w14:paraId="30EED658" w14:textId="6792C732" w:rsidR="00224C2F" w:rsidRPr="00E80D21" w:rsidRDefault="00224C2F" w:rsidP="00224C2F">
            <w:pPr>
              <w:pStyle w:val="NoSpacing"/>
              <w:spacing w:line="276" w:lineRule="auto"/>
              <w:jc w:val="center"/>
              <w:rPr>
                <w:sz w:val="24"/>
                <w:szCs w:val="24"/>
              </w:rPr>
            </w:pPr>
            <w:r w:rsidRPr="00E80D21">
              <w:rPr>
                <w:sz w:val="24"/>
                <w:szCs w:val="24"/>
              </w:rPr>
              <w:t>Hayden Mclaughlin</w:t>
            </w:r>
          </w:p>
        </w:tc>
        <w:tc>
          <w:tcPr>
            <w:tcW w:w="4855" w:type="dxa"/>
          </w:tcPr>
          <w:p w14:paraId="55A1CA81" w14:textId="03524A2C" w:rsidR="00224C2F" w:rsidRPr="00E80D21" w:rsidRDefault="006E468A" w:rsidP="00A31D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Mr. Matthew Hexter</w:t>
            </w:r>
          </w:p>
        </w:tc>
      </w:tr>
      <w:tr w:rsidR="00224C2F" w14:paraId="58CB00FA" w14:textId="77777777" w:rsidTr="00D75F92">
        <w:trPr>
          <w:trHeight w:val="341"/>
        </w:trPr>
        <w:tc>
          <w:tcPr>
            <w:tcW w:w="4495" w:type="dxa"/>
          </w:tcPr>
          <w:p w14:paraId="22B62578" w14:textId="571DC0F5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Ryan Beckman</w:t>
            </w:r>
          </w:p>
        </w:tc>
        <w:tc>
          <w:tcPr>
            <w:tcW w:w="4855" w:type="dxa"/>
          </w:tcPr>
          <w:p w14:paraId="40C821F1" w14:textId="116AF649" w:rsidR="00224C2F" w:rsidRPr="00E80D21" w:rsidRDefault="006E468A" w:rsidP="00A31D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Dr. Lyn</w:t>
            </w:r>
            <w:r w:rsidR="00BC1094" w:rsidRPr="00E80D21">
              <w:rPr>
                <w:rFonts w:cstheme="minorHAnsi"/>
                <w:sz w:val="24"/>
                <w:szCs w:val="24"/>
              </w:rPr>
              <w:t>n</w:t>
            </w:r>
            <w:r w:rsidRPr="00E80D21">
              <w:rPr>
                <w:rFonts w:cstheme="minorHAnsi"/>
                <w:sz w:val="24"/>
                <w:szCs w:val="24"/>
              </w:rPr>
              <w:t>ane George</w:t>
            </w:r>
          </w:p>
        </w:tc>
      </w:tr>
      <w:tr w:rsidR="00224C2F" w14:paraId="6992C3B1" w14:textId="77777777" w:rsidTr="00D75F92">
        <w:trPr>
          <w:trHeight w:val="323"/>
        </w:trPr>
        <w:tc>
          <w:tcPr>
            <w:tcW w:w="4495" w:type="dxa"/>
          </w:tcPr>
          <w:p w14:paraId="7EF15C45" w14:textId="703E678A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Jackson Taylor</w:t>
            </w:r>
          </w:p>
        </w:tc>
        <w:tc>
          <w:tcPr>
            <w:tcW w:w="4855" w:type="dxa"/>
          </w:tcPr>
          <w:p w14:paraId="0C6DC106" w14:textId="7C833067" w:rsidR="00224C2F" w:rsidRPr="00E80D21" w:rsidRDefault="006E468A" w:rsidP="00A31D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 xml:space="preserve">Dr. </w:t>
            </w:r>
            <w:r w:rsidR="00A31D47" w:rsidRPr="00E80D21">
              <w:rPr>
                <w:rFonts w:cstheme="minorHAnsi"/>
                <w:sz w:val="24"/>
                <w:szCs w:val="24"/>
              </w:rPr>
              <w:t>William</w:t>
            </w:r>
            <w:r w:rsidRPr="00E80D21">
              <w:rPr>
                <w:rFonts w:cstheme="minorHAnsi"/>
                <w:sz w:val="24"/>
                <w:szCs w:val="24"/>
              </w:rPr>
              <w:t xml:space="preserve"> Michael</w:t>
            </w:r>
          </w:p>
        </w:tc>
      </w:tr>
      <w:tr w:rsidR="00224C2F" w14:paraId="2F14902A" w14:textId="77777777" w:rsidTr="00D75F92">
        <w:tc>
          <w:tcPr>
            <w:tcW w:w="4495" w:type="dxa"/>
          </w:tcPr>
          <w:p w14:paraId="3E6A4633" w14:textId="6555A1AC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Brock Martin</w:t>
            </w:r>
          </w:p>
        </w:tc>
        <w:tc>
          <w:tcPr>
            <w:tcW w:w="4855" w:type="dxa"/>
          </w:tcPr>
          <w:p w14:paraId="0E13F7C2" w14:textId="77777777" w:rsidR="00224C2F" w:rsidRPr="00E80D21" w:rsidRDefault="00224C2F" w:rsidP="007B4C8C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24C2F" w14:paraId="1CF1F988" w14:textId="77777777" w:rsidTr="00D75F92">
        <w:tc>
          <w:tcPr>
            <w:tcW w:w="4495" w:type="dxa"/>
          </w:tcPr>
          <w:p w14:paraId="42EB680F" w14:textId="79C856DF" w:rsidR="00224C2F" w:rsidRPr="00E80D21" w:rsidRDefault="00224C2F" w:rsidP="00224C2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0D21">
              <w:rPr>
                <w:rFonts w:cstheme="minorHAnsi"/>
                <w:sz w:val="24"/>
                <w:szCs w:val="24"/>
              </w:rPr>
              <w:t>Grace Wenham</w:t>
            </w:r>
          </w:p>
        </w:tc>
        <w:tc>
          <w:tcPr>
            <w:tcW w:w="4855" w:type="dxa"/>
          </w:tcPr>
          <w:p w14:paraId="5C03E841" w14:textId="77777777" w:rsidR="00224C2F" w:rsidRPr="00E80D21" w:rsidRDefault="00224C2F" w:rsidP="007B4C8C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CE82C5B" w14:textId="77777777" w:rsidR="0090394F" w:rsidRDefault="0090394F" w:rsidP="007B4C8C">
      <w:pPr>
        <w:rPr>
          <w:rFonts w:cstheme="minorHAnsi"/>
          <w:b/>
          <w:bCs/>
          <w:sz w:val="28"/>
          <w:szCs w:val="28"/>
          <w:u w:val="single"/>
        </w:rPr>
      </w:pPr>
    </w:p>
    <w:p w14:paraId="58CD947B" w14:textId="578E65E7" w:rsidR="007B4C8C" w:rsidRPr="000226C1" w:rsidRDefault="000226C1" w:rsidP="007B4C8C">
      <w:pPr>
        <w:rPr>
          <w:rFonts w:cstheme="minorHAnsi"/>
          <w:b/>
          <w:bCs/>
          <w:sz w:val="28"/>
          <w:szCs w:val="28"/>
          <w:u w:val="single"/>
        </w:rPr>
      </w:pPr>
      <w:r w:rsidRPr="000226C1">
        <w:rPr>
          <w:rFonts w:cstheme="minorHAnsi"/>
          <w:b/>
          <w:bCs/>
          <w:sz w:val="28"/>
          <w:szCs w:val="28"/>
          <w:u w:val="single"/>
        </w:rPr>
        <w:t>Project Specification Intent</w:t>
      </w:r>
    </w:p>
    <w:p w14:paraId="45FB6EAA" w14:textId="6BEAE0E5" w:rsidR="000226C1" w:rsidRDefault="00BA2F43" w:rsidP="00376A8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Evergood Adventure Wines (“Customer”)</w:t>
      </w:r>
      <w:r w:rsidR="00B42932">
        <w:rPr>
          <w:rFonts w:cstheme="minorHAnsi"/>
          <w:sz w:val="24"/>
          <w:szCs w:val="24"/>
        </w:rPr>
        <w:t xml:space="preserve"> </w:t>
      </w:r>
      <w:r w:rsidR="00E53CE2">
        <w:rPr>
          <w:rFonts w:cstheme="minorHAnsi"/>
          <w:sz w:val="24"/>
          <w:szCs w:val="24"/>
        </w:rPr>
        <w:t xml:space="preserve">is a craft winery located in Palmer Lake. </w:t>
      </w:r>
      <w:r w:rsidR="006173E7">
        <w:rPr>
          <w:rFonts w:cstheme="minorHAnsi"/>
          <w:sz w:val="24"/>
          <w:szCs w:val="24"/>
        </w:rPr>
        <w:t xml:space="preserve">The company makes wine from lemons and is distributed to over 250 locations throughout Colorado. </w:t>
      </w:r>
      <w:r w:rsidR="00194736">
        <w:rPr>
          <w:rFonts w:cstheme="minorHAnsi"/>
          <w:sz w:val="24"/>
          <w:szCs w:val="24"/>
        </w:rPr>
        <w:t xml:space="preserve">Evergood was launched in 2018 and is reliant on volunteers to pouch their best-selling </w:t>
      </w:r>
      <w:r w:rsidR="001D3DE8">
        <w:rPr>
          <w:rFonts w:cstheme="minorHAnsi"/>
          <w:sz w:val="24"/>
          <w:szCs w:val="24"/>
        </w:rPr>
        <w:t xml:space="preserve">and </w:t>
      </w:r>
      <w:r w:rsidR="00194736">
        <w:rPr>
          <w:rFonts w:cstheme="minorHAnsi"/>
          <w:sz w:val="24"/>
          <w:szCs w:val="24"/>
        </w:rPr>
        <w:t>seasonal</w:t>
      </w:r>
      <w:r w:rsidR="001D3DE8">
        <w:rPr>
          <w:rFonts w:cstheme="minorHAnsi"/>
          <w:sz w:val="24"/>
          <w:szCs w:val="24"/>
        </w:rPr>
        <w:t>ly sold</w:t>
      </w:r>
      <w:r w:rsidR="00194736">
        <w:rPr>
          <w:rFonts w:cstheme="minorHAnsi"/>
          <w:sz w:val="24"/>
          <w:szCs w:val="24"/>
        </w:rPr>
        <w:t xml:space="preserve"> wine, Heart Warmer</w:t>
      </w:r>
      <w:r w:rsidR="00B40AC5">
        <w:rPr>
          <w:rFonts w:cstheme="minorHAnsi"/>
          <w:sz w:val="24"/>
          <w:szCs w:val="24"/>
        </w:rPr>
        <w:t xml:space="preserve">. However, </w:t>
      </w:r>
      <w:r w:rsidR="00F543BD">
        <w:rPr>
          <w:rFonts w:cstheme="minorHAnsi"/>
          <w:sz w:val="24"/>
          <w:szCs w:val="24"/>
        </w:rPr>
        <w:t xml:space="preserve">over 6,000 units are projected to be sold in 2022 and the current volunteer pouching system limits the supply of this product, limiting sales and company growth. </w:t>
      </w:r>
    </w:p>
    <w:p w14:paraId="749E910C" w14:textId="49A6B98F" w:rsidR="00F543BD" w:rsidRDefault="00A45CCC" w:rsidP="00376A8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Evergood </w:t>
      </w:r>
      <w:r w:rsidR="00EF58A0">
        <w:rPr>
          <w:rFonts w:cstheme="minorHAnsi"/>
          <w:sz w:val="24"/>
          <w:szCs w:val="24"/>
        </w:rPr>
        <w:t xml:space="preserve">has </w:t>
      </w:r>
      <w:r>
        <w:rPr>
          <w:rFonts w:cstheme="minorHAnsi"/>
          <w:sz w:val="24"/>
          <w:szCs w:val="24"/>
        </w:rPr>
        <w:t xml:space="preserve">requested UCCS MAE Senior Design to create an automated wine pouch filling machine to </w:t>
      </w:r>
      <w:r w:rsidR="00EF518B">
        <w:rPr>
          <w:rFonts w:cstheme="minorHAnsi"/>
          <w:sz w:val="24"/>
          <w:szCs w:val="24"/>
        </w:rPr>
        <w:t xml:space="preserve">decrease reliance on volunteers and increase output of wine pouches. </w:t>
      </w:r>
      <w:r w:rsidR="009C22D1">
        <w:rPr>
          <w:rFonts w:cstheme="minorHAnsi"/>
          <w:sz w:val="24"/>
          <w:szCs w:val="24"/>
        </w:rPr>
        <w:t xml:space="preserve">The machine will be </w:t>
      </w:r>
      <w:r w:rsidR="00EF58A0">
        <w:rPr>
          <w:rFonts w:cstheme="minorHAnsi"/>
          <w:sz w:val="24"/>
          <w:szCs w:val="24"/>
        </w:rPr>
        <w:t>run by a small staff team</w:t>
      </w:r>
      <w:r w:rsidR="00A21DFE">
        <w:rPr>
          <w:rFonts w:cstheme="minorHAnsi"/>
          <w:sz w:val="24"/>
          <w:szCs w:val="24"/>
        </w:rPr>
        <w:t xml:space="preserve"> to increase production output and efficiency. Current solutions only offer semi-automatic </w:t>
      </w:r>
      <w:r w:rsidR="0053106D">
        <w:rPr>
          <w:rFonts w:cstheme="minorHAnsi"/>
          <w:sz w:val="24"/>
          <w:szCs w:val="24"/>
        </w:rPr>
        <w:t xml:space="preserve">filling, so the goal of this project is to </w:t>
      </w:r>
      <w:r w:rsidR="00EE5214">
        <w:rPr>
          <w:rFonts w:cstheme="minorHAnsi"/>
          <w:sz w:val="24"/>
          <w:szCs w:val="24"/>
        </w:rPr>
        <w:t xml:space="preserve">automate this process as much as possible. </w:t>
      </w:r>
    </w:p>
    <w:p w14:paraId="6A07B98D" w14:textId="64171938" w:rsidR="0090394F" w:rsidRPr="0090394F" w:rsidRDefault="00E97ADE" w:rsidP="0090394F">
      <w:pPr>
        <w:rPr>
          <w:rFonts w:cstheme="minorHAnsi"/>
          <w:b/>
          <w:bCs/>
          <w:sz w:val="28"/>
          <w:szCs w:val="28"/>
          <w:u w:val="single"/>
        </w:rPr>
      </w:pPr>
      <w:r w:rsidRPr="6E032457">
        <w:rPr>
          <w:b/>
          <w:bCs/>
          <w:sz w:val="28"/>
          <w:szCs w:val="28"/>
          <w:u w:val="single"/>
        </w:rPr>
        <w:t>Project Requirements</w:t>
      </w:r>
      <w:r w:rsidR="00E87E06">
        <w:rPr>
          <w:b/>
          <w:bCs/>
          <w:sz w:val="28"/>
          <w:szCs w:val="28"/>
          <w:u w:val="single"/>
        </w:rPr>
        <w:t xml:space="preserve"> with</w:t>
      </w:r>
      <w:r w:rsidR="0090394F" w:rsidRPr="14B62BE1">
        <w:rPr>
          <w:b/>
          <w:sz w:val="28"/>
          <w:szCs w:val="28"/>
          <w:u w:val="single"/>
        </w:rPr>
        <w:t xml:space="preserve"> Target Values</w:t>
      </w:r>
    </w:p>
    <w:p w14:paraId="6E9F8A12" w14:textId="77777777" w:rsidR="00135023" w:rsidRPr="00E80D21" w:rsidRDefault="00135023" w:rsidP="00135023">
      <w:pPr>
        <w:rPr>
          <w:ins w:id="0" w:author="Ryan" w:date="2022-11-12T12:58:00Z"/>
          <w:b/>
          <w:bCs/>
          <w:sz w:val="24"/>
          <w:szCs w:val="24"/>
        </w:rPr>
      </w:pPr>
      <w:ins w:id="1" w:author="Ryan" w:date="2022-11-12T12:58:00Z">
        <w:r w:rsidRPr="00E80D21">
          <w:rPr>
            <w:b/>
            <w:bCs/>
            <w:sz w:val="24"/>
            <w:szCs w:val="24"/>
          </w:rPr>
          <w:t>Regulatory Specifications</w:t>
        </w:r>
      </w:ins>
    </w:p>
    <w:p w14:paraId="7980D5B6" w14:textId="77777777" w:rsidR="00135023" w:rsidRPr="00F338F5" w:rsidRDefault="00135023" w:rsidP="00135023">
      <w:pPr>
        <w:pStyle w:val="ListParagraph"/>
        <w:numPr>
          <w:ilvl w:val="0"/>
          <w:numId w:val="1"/>
        </w:numPr>
        <w:rPr>
          <w:ins w:id="2" w:author="Ryan" w:date="2022-11-12T12:58:00Z"/>
          <w:rFonts w:cstheme="minorHAnsi"/>
          <w:sz w:val="24"/>
          <w:szCs w:val="24"/>
        </w:rPr>
      </w:pPr>
      <w:ins w:id="3" w:author="Ryan" w:date="2022-11-12T12:58:00Z">
        <w:r>
          <w:rPr>
            <w:sz w:val="24"/>
            <w:szCs w:val="24"/>
          </w:rPr>
          <w:t>The prototype shall be c</w:t>
        </w:r>
        <w:r w:rsidRPr="6E032457">
          <w:rPr>
            <w:sz w:val="24"/>
            <w:szCs w:val="24"/>
          </w:rPr>
          <w:t>ompliant with FDA</w:t>
        </w:r>
        <w:r>
          <w:rPr>
            <w:sz w:val="24"/>
            <w:szCs w:val="24"/>
          </w:rPr>
          <w:t xml:space="preserve"> (Federal Drug Administration)</w:t>
        </w:r>
        <w:r w:rsidRPr="6E032457">
          <w:rPr>
            <w:sz w:val="24"/>
            <w:szCs w:val="24"/>
          </w:rPr>
          <w:t xml:space="preserve"> and ATF</w:t>
        </w:r>
        <w:r>
          <w:rPr>
            <w:sz w:val="24"/>
            <w:szCs w:val="24"/>
          </w:rPr>
          <w:t xml:space="preserve"> (Bureau of Alcohol, Tobacco, Firearms and Explosives)</w:t>
        </w:r>
        <w:r w:rsidRPr="6E032457">
          <w:rPr>
            <w:sz w:val="24"/>
            <w:szCs w:val="24"/>
          </w:rPr>
          <w:t xml:space="preserve"> regulations</w:t>
        </w:r>
      </w:ins>
    </w:p>
    <w:p w14:paraId="5E93AD03" w14:textId="77777777" w:rsidR="00135023" w:rsidRDefault="00135023" w:rsidP="000457F8">
      <w:pPr>
        <w:pStyle w:val="ListParagraph"/>
        <w:numPr>
          <w:ilvl w:val="0"/>
          <w:numId w:val="1"/>
        </w:numPr>
        <w:rPr>
          <w:sz w:val="24"/>
          <w:szCs w:val="24"/>
        </w:rPr>
      </w:pPr>
      <w:ins w:id="4" w:author="Ryan" w:date="2022-11-12T12:58:00Z">
        <w:r>
          <w:rPr>
            <w:sz w:val="24"/>
            <w:szCs w:val="24"/>
          </w:rPr>
          <w:t>The parts of prototype that come in contact with wine shall be made of components that are GRAS (Generally Recognized As Safe) according to the FDA</w:t>
        </w:r>
      </w:ins>
    </w:p>
    <w:p w14:paraId="73476FEA" w14:textId="77777777" w:rsidR="00DB0AF2" w:rsidDel="00135023" w:rsidRDefault="00DB0AF2" w:rsidP="00135023">
      <w:pPr>
        <w:pStyle w:val="ListParagraph"/>
        <w:numPr>
          <w:ilvl w:val="1"/>
          <w:numId w:val="1"/>
        </w:numPr>
        <w:rPr>
          <w:ins w:id="5" w:author="Ryan" w:date="2022-11-12T12:58:00Z"/>
          <w:del w:id="6" w:author="Ryan" w:date="2022-11-12T12:58:00Z"/>
          <w:sz w:val="24"/>
          <w:szCs w:val="24"/>
        </w:rPr>
      </w:pPr>
    </w:p>
    <w:p w14:paraId="2DC9008B" w14:textId="1F6B7449" w:rsidR="000457F8" w:rsidRPr="00E80D21" w:rsidRDefault="00C13292" w:rsidP="000457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5C74F8">
        <w:rPr>
          <w:sz w:val="24"/>
          <w:szCs w:val="24"/>
        </w:rPr>
        <w:t xml:space="preserve">The prototype </w:t>
      </w:r>
      <w:r>
        <w:rPr>
          <w:sz w:val="24"/>
          <w:szCs w:val="24"/>
        </w:rPr>
        <w:t>shall</w:t>
      </w:r>
      <w:r w:rsidRPr="6E5C74F8">
        <w:rPr>
          <w:sz w:val="24"/>
          <w:szCs w:val="24"/>
        </w:rPr>
        <w:t xml:space="preserve"> fill within a percentage error of the target </w:t>
      </w:r>
      <w:r w:rsidR="00712566">
        <w:rPr>
          <w:sz w:val="24"/>
          <w:szCs w:val="24"/>
        </w:rPr>
        <w:t>volume</w:t>
      </w:r>
      <w:r>
        <w:rPr>
          <w:sz w:val="24"/>
          <w:szCs w:val="24"/>
        </w:rPr>
        <w:t xml:space="preserve">, as defined by the </w:t>
      </w:r>
      <w:r w:rsidR="00D93738" w:rsidRPr="00B1183A">
        <w:rPr>
          <w:rFonts w:eastAsiaTheme="minorEastAsia"/>
          <w:sz w:val="24"/>
          <w:szCs w:val="24"/>
        </w:rPr>
        <w:t xml:space="preserve">Alcohol and Tobacco Tax and Trade Bureau </w:t>
      </w:r>
      <w:r w:rsidR="00D93738">
        <w:rPr>
          <w:rFonts w:eastAsiaTheme="minorEastAsia"/>
          <w:sz w:val="24"/>
          <w:szCs w:val="24"/>
        </w:rPr>
        <w:t>(</w:t>
      </w:r>
      <w:r w:rsidR="00DB0AF2">
        <w:rPr>
          <w:sz w:val="24"/>
          <w:szCs w:val="24"/>
        </w:rPr>
        <w:t>TTB</w:t>
      </w:r>
      <w:r w:rsidR="00D93738">
        <w:rPr>
          <w:sz w:val="24"/>
          <w:szCs w:val="24"/>
        </w:rPr>
        <w:t>)</w:t>
      </w:r>
      <w:r w:rsidR="001A6D98">
        <w:rPr>
          <w:sz w:val="24"/>
          <w:szCs w:val="24"/>
        </w:rPr>
        <w:t>:</w:t>
      </w:r>
    </w:p>
    <w:p w14:paraId="132695FD" w14:textId="77777777" w:rsidR="000457F8" w:rsidRPr="00E80D21" w:rsidRDefault="000457F8" w:rsidP="000457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>750mL</w:t>
      </w:r>
    </w:p>
    <w:p w14:paraId="4A54B4F2" w14:textId="77777777" w:rsidR="000457F8" w:rsidRPr="00BC585A" w:rsidRDefault="000457F8" w:rsidP="000457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C585A">
        <w:rPr>
          <w:sz w:val="24"/>
          <w:szCs w:val="24"/>
        </w:rPr>
        <w:t xml:space="preserve">Acceptable range: 2% </w:t>
      </w:r>
      <w:r>
        <w:rPr>
          <w:sz w:val="24"/>
          <w:szCs w:val="24"/>
        </w:rPr>
        <w:t>or 735mL – 765mL</w:t>
      </w:r>
    </w:p>
    <w:p w14:paraId="2EAE7DEF" w14:textId="4AB14C70" w:rsidR="000457F8" w:rsidRDefault="000457F8" w:rsidP="000457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CBC">
        <w:rPr>
          <w:sz w:val="24"/>
          <w:szCs w:val="24"/>
        </w:rPr>
        <w:t>1.5</w:t>
      </w:r>
      <w:r>
        <w:rPr>
          <w:sz w:val="24"/>
          <w:szCs w:val="24"/>
        </w:rPr>
        <w:t>L</w:t>
      </w:r>
    </w:p>
    <w:p w14:paraId="383F4750" w14:textId="562E82A2" w:rsidR="00135023" w:rsidRPr="000457F8" w:rsidRDefault="000457F8" w:rsidP="000457F8">
      <w:pPr>
        <w:pStyle w:val="ListParagraph"/>
        <w:numPr>
          <w:ilvl w:val="1"/>
          <w:numId w:val="1"/>
        </w:numPr>
        <w:rPr>
          <w:ins w:id="7" w:author="Ryan" w:date="2022-11-12T12:58:00Z"/>
          <w:sz w:val="24"/>
          <w:szCs w:val="24"/>
          <w:rPrChange w:id="8" w:author="Ryan" w:date="2022-11-12T12:58:00Z">
            <w:rPr>
              <w:ins w:id="9" w:author="Ryan" w:date="2022-11-12T12:58:00Z"/>
            </w:rPr>
          </w:rPrChange>
        </w:rPr>
      </w:pPr>
      <w:r w:rsidRPr="00E80D21">
        <w:rPr>
          <w:sz w:val="24"/>
          <w:szCs w:val="24"/>
        </w:rPr>
        <w:t xml:space="preserve">Acceptable range: </w:t>
      </w:r>
      <w:r>
        <w:rPr>
          <w:sz w:val="24"/>
          <w:szCs w:val="24"/>
        </w:rPr>
        <w:t xml:space="preserve">1.5% or </w:t>
      </w:r>
      <w:r w:rsidRPr="00E80D21">
        <w:rPr>
          <w:sz w:val="24"/>
          <w:szCs w:val="24"/>
        </w:rPr>
        <w:t>1.4</w:t>
      </w:r>
      <w:r>
        <w:rPr>
          <w:sz w:val="24"/>
          <w:szCs w:val="24"/>
        </w:rPr>
        <w:t>775</w:t>
      </w:r>
      <w:r w:rsidRPr="00E80D21">
        <w:rPr>
          <w:sz w:val="24"/>
          <w:szCs w:val="24"/>
        </w:rPr>
        <w:t>L – 1.52</w:t>
      </w:r>
      <w:r>
        <w:rPr>
          <w:sz w:val="24"/>
          <w:szCs w:val="24"/>
        </w:rPr>
        <w:t>25</w:t>
      </w:r>
      <w:r w:rsidRPr="00E80D21">
        <w:rPr>
          <w:sz w:val="24"/>
          <w:szCs w:val="24"/>
        </w:rPr>
        <w:t>L</w:t>
      </w:r>
    </w:p>
    <w:p w14:paraId="1B8CE622" w14:textId="36DF86B3" w:rsidR="3C512FE2" w:rsidRDefault="3C512FE2" w:rsidP="14B62BE1">
      <w:pPr>
        <w:rPr>
          <w:b/>
          <w:bCs/>
          <w:sz w:val="24"/>
          <w:szCs w:val="24"/>
        </w:rPr>
      </w:pPr>
      <w:r w:rsidRPr="2F1223E4">
        <w:rPr>
          <w:b/>
          <w:bCs/>
          <w:sz w:val="24"/>
          <w:szCs w:val="24"/>
        </w:rPr>
        <w:t>Safety</w:t>
      </w:r>
      <w:ins w:id="10" w:author="Ryan" w:date="2022-11-12T12:42:00Z">
        <w:r w:rsidR="00BE6CB5">
          <w:rPr>
            <w:b/>
            <w:bCs/>
            <w:sz w:val="24"/>
            <w:szCs w:val="24"/>
          </w:rPr>
          <w:t xml:space="preserve"> Specifications</w:t>
        </w:r>
      </w:ins>
    </w:p>
    <w:p w14:paraId="672E48FE" w14:textId="5341E2C7" w:rsidR="14B62BE1" w:rsidRDefault="3C512FE2" w:rsidP="2F1223E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F1223E4">
        <w:rPr>
          <w:sz w:val="24"/>
          <w:szCs w:val="24"/>
        </w:rPr>
        <w:t xml:space="preserve">Mechanisms that can: catch, pinch, smash, cut, or otherwise harm </w:t>
      </w:r>
      <w:r w:rsidR="18771DBF" w:rsidRPr="2F1223E4">
        <w:rPr>
          <w:sz w:val="24"/>
          <w:szCs w:val="24"/>
        </w:rPr>
        <w:t>personnel that operate machinery shall be shielded from personnel.</w:t>
      </w:r>
    </w:p>
    <w:p w14:paraId="497D75C2" w14:textId="5C791E3B" w:rsidR="14B62BE1" w:rsidRDefault="3DDA9801" w:rsidP="2F1223E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F1223E4">
        <w:rPr>
          <w:sz w:val="24"/>
          <w:szCs w:val="24"/>
        </w:rPr>
        <w:t>All electronics shall be sealed</w:t>
      </w:r>
      <w:r w:rsidR="00F615DA">
        <w:rPr>
          <w:sz w:val="24"/>
          <w:szCs w:val="24"/>
        </w:rPr>
        <w:t xml:space="preserve"> to the IP65 standard</w:t>
      </w:r>
      <w:r w:rsidRPr="2F1223E4">
        <w:rPr>
          <w:sz w:val="24"/>
          <w:szCs w:val="24"/>
        </w:rPr>
        <w:t xml:space="preserve"> or </w:t>
      </w:r>
      <w:r w:rsidR="00F615DA">
        <w:rPr>
          <w:sz w:val="24"/>
          <w:szCs w:val="24"/>
        </w:rPr>
        <w:t xml:space="preserve">be </w:t>
      </w:r>
      <w:r w:rsidRPr="2F1223E4">
        <w:rPr>
          <w:sz w:val="24"/>
          <w:szCs w:val="24"/>
        </w:rPr>
        <w:t>above cleaning height (</w:t>
      </w:r>
      <w:r w:rsidR="00F615DA">
        <w:rPr>
          <w:sz w:val="24"/>
          <w:szCs w:val="24"/>
        </w:rPr>
        <w:t>height of the wine filling nozzle</w:t>
      </w:r>
      <w:r w:rsidRPr="2F1223E4">
        <w:rPr>
          <w:sz w:val="24"/>
          <w:szCs w:val="24"/>
        </w:rPr>
        <w:t>)</w:t>
      </w:r>
      <w:r w:rsidR="385C47AD" w:rsidRPr="2F1223E4">
        <w:rPr>
          <w:sz w:val="24"/>
          <w:szCs w:val="24"/>
        </w:rPr>
        <w:t xml:space="preserve"> to avoid electrical shock.</w:t>
      </w:r>
    </w:p>
    <w:p w14:paraId="4442D5DB" w14:textId="670FE5EA" w:rsidR="004C7001" w:rsidRPr="00E80D21" w:rsidRDefault="00A52A35" w:rsidP="00E135A6">
      <w:pPr>
        <w:rPr>
          <w:del w:id="11" w:author="Ryan" w:date="2022-11-12T12:58:00Z"/>
          <w:b/>
          <w:bCs/>
          <w:sz w:val="24"/>
          <w:szCs w:val="24"/>
        </w:rPr>
      </w:pPr>
      <w:del w:id="12" w:author="Ryan" w:date="2022-11-12T12:58:00Z">
        <w:r w:rsidRPr="00E80D21">
          <w:rPr>
            <w:b/>
            <w:bCs/>
            <w:sz w:val="24"/>
            <w:szCs w:val="24"/>
          </w:rPr>
          <w:delText>Regulatory</w:delText>
        </w:r>
        <w:r w:rsidR="004C7001" w:rsidRPr="00E80D21">
          <w:rPr>
            <w:b/>
            <w:bCs/>
            <w:sz w:val="24"/>
            <w:szCs w:val="24"/>
          </w:rPr>
          <w:delText xml:space="preserve"> Specifications</w:delText>
        </w:r>
      </w:del>
    </w:p>
    <w:p w14:paraId="2737945C" w14:textId="4EB2FD9E" w:rsidR="00BE0518" w:rsidRPr="00F338F5" w:rsidRDefault="00F51621" w:rsidP="002A29FC">
      <w:pPr>
        <w:pStyle w:val="ListParagraph"/>
        <w:numPr>
          <w:ilvl w:val="0"/>
          <w:numId w:val="1"/>
        </w:numPr>
        <w:rPr>
          <w:del w:id="13" w:author="Ryan" w:date="2022-11-12T12:58:00Z"/>
          <w:rFonts w:cstheme="minorHAnsi"/>
          <w:sz w:val="24"/>
          <w:szCs w:val="24"/>
        </w:rPr>
      </w:pPr>
      <w:del w:id="14" w:author="Ryan" w:date="2022-11-12T12:58:00Z">
        <w:r>
          <w:rPr>
            <w:sz w:val="24"/>
            <w:szCs w:val="24"/>
          </w:rPr>
          <w:delText xml:space="preserve">The prototype </w:delText>
        </w:r>
        <w:r w:rsidR="000C34CA">
          <w:rPr>
            <w:sz w:val="24"/>
            <w:szCs w:val="24"/>
          </w:rPr>
          <w:delText>shall</w:delText>
        </w:r>
        <w:r>
          <w:rPr>
            <w:sz w:val="24"/>
            <w:szCs w:val="24"/>
          </w:rPr>
          <w:delText xml:space="preserve"> be c</w:delText>
        </w:r>
        <w:r w:rsidR="003339C6" w:rsidRPr="6E032457">
          <w:rPr>
            <w:sz w:val="24"/>
            <w:szCs w:val="24"/>
          </w:rPr>
          <w:delText>ompliant with FDA</w:delText>
        </w:r>
        <w:r w:rsidR="004772D2">
          <w:rPr>
            <w:sz w:val="24"/>
            <w:szCs w:val="24"/>
          </w:rPr>
          <w:delText xml:space="preserve"> (Federal Drug Administration)</w:delText>
        </w:r>
        <w:r w:rsidR="003339C6" w:rsidRPr="6E032457">
          <w:rPr>
            <w:sz w:val="24"/>
            <w:szCs w:val="24"/>
          </w:rPr>
          <w:delText xml:space="preserve"> and ATF</w:delText>
        </w:r>
        <w:r w:rsidR="004772D2">
          <w:rPr>
            <w:sz w:val="24"/>
            <w:szCs w:val="24"/>
          </w:rPr>
          <w:delText xml:space="preserve"> (Bureau of Alcohol, Tobacco, Firearms and Explosives)</w:delText>
        </w:r>
        <w:r w:rsidR="003339C6" w:rsidRPr="6E032457">
          <w:rPr>
            <w:sz w:val="24"/>
            <w:szCs w:val="24"/>
          </w:rPr>
          <w:delText xml:space="preserve"> regulations</w:delText>
        </w:r>
      </w:del>
    </w:p>
    <w:p w14:paraId="0B030234" w14:textId="604E4CA7" w:rsidR="00D66296" w:rsidRDefault="00F338F5">
      <w:pPr>
        <w:tabs>
          <w:tab w:val="left" w:pos="7326"/>
        </w:tabs>
        <w:rPr>
          <w:del w:id="15" w:author="Ryan" w:date="2022-11-12T12:02:00Z"/>
          <w:rPrChange w:id="16" w:author="Ryan" w:date="2022-11-12T16:16:00Z">
            <w:rPr>
              <w:del w:id="17" w:author="Ryan" w:date="2022-11-12T12:02:00Z"/>
              <w:sz w:val="24"/>
              <w:szCs w:val="24"/>
            </w:rPr>
          </w:rPrChange>
        </w:rPr>
        <w:sectPr w:rsidR="00D66296" w:rsidSect="00D35154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  <w:pPrChange w:id="18" w:author="Ryan" w:date="2022-11-12T16:1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19" w:author="Ryan" w:date="2022-11-12T12:58:00Z">
        <w:r>
          <w:rPr>
            <w:sz w:val="24"/>
            <w:szCs w:val="24"/>
          </w:rPr>
          <w:delText xml:space="preserve">The parts of prototype that come in contact with wine </w:delText>
        </w:r>
        <w:r w:rsidR="000C34CA">
          <w:rPr>
            <w:sz w:val="24"/>
            <w:szCs w:val="24"/>
          </w:rPr>
          <w:delText>shall</w:delText>
        </w:r>
        <w:r>
          <w:rPr>
            <w:sz w:val="24"/>
            <w:szCs w:val="24"/>
          </w:rPr>
          <w:delText xml:space="preserve"> be made of components that are GRAS</w:delText>
        </w:r>
        <w:r w:rsidR="0030322C">
          <w:rPr>
            <w:sz w:val="24"/>
            <w:szCs w:val="24"/>
          </w:rPr>
          <w:delText xml:space="preserve"> (</w:delText>
        </w:r>
        <w:r w:rsidR="0018244E">
          <w:rPr>
            <w:sz w:val="24"/>
            <w:szCs w:val="24"/>
          </w:rPr>
          <w:delText>G</w:delText>
        </w:r>
        <w:r w:rsidR="0030322C">
          <w:rPr>
            <w:sz w:val="24"/>
            <w:szCs w:val="24"/>
          </w:rPr>
          <w:delText xml:space="preserve">enerally </w:delText>
        </w:r>
        <w:r w:rsidR="0018244E">
          <w:rPr>
            <w:sz w:val="24"/>
            <w:szCs w:val="24"/>
          </w:rPr>
          <w:delText>R</w:delText>
        </w:r>
        <w:r w:rsidR="0030322C">
          <w:rPr>
            <w:sz w:val="24"/>
            <w:szCs w:val="24"/>
          </w:rPr>
          <w:delText xml:space="preserve">ecognized </w:delText>
        </w:r>
        <w:r w:rsidR="0018244E">
          <w:rPr>
            <w:sz w:val="24"/>
            <w:szCs w:val="24"/>
          </w:rPr>
          <w:delText>A</w:delText>
        </w:r>
        <w:r w:rsidR="0030322C">
          <w:rPr>
            <w:sz w:val="24"/>
            <w:szCs w:val="24"/>
          </w:rPr>
          <w:delText xml:space="preserve">s </w:delText>
        </w:r>
        <w:r w:rsidR="0018244E">
          <w:rPr>
            <w:sz w:val="24"/>
            <w:szCs w:val="24"/>
          </w:rPr>
          <w:delText>S</w:delText>
        </w:r>
        <w:r w:rsidR="0030322C">
          <w:rPr>
            <w:sz w:val="24"/>
            <w:szCs w:val="24"/>
          </w:rPr>
          <w:delText>afe)</w:delText>
        </w:r>
        <w:r w:rsidR="0018244E">
          <w:rPr>
            <w:sz w:val="24"/>
            <w:szCs w:val="24"/>
          </w:rPr>
          <w:delText xml:space="preserve"> according to the FD</w:delText>
        </w:r>
        <w:r w:rsidR="00EC4D72">
          <w:rPr>
            <w:sz w:val="24"/>
            <w:szCs w:val="24"/>
          </w:rPr>
          <w:delText>A</w:delText>
        </w:r>
      </w:del>
    </w:p>
    <w:p w14:paraId="04428FAA" w14:textId="787C77C9" w:rsidR="00C44350" w:rsidRPr="0040569A" w:rsidRDefault="000A7704" w:rsidP="004056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Material/</w:t>
      </w:r>
      <w:r w:rsidR="00C44350">
        <w:rPr>
          <w:b/>
          <w:bCs/>
          <w:sz w:val="24"/>
          <w:szCs w:val="24"/>
        </w:rPr>
        <w:t>Cleaning and Maintenance Specifications</w:t>
      </w:r>
    </w:p>
    <w:p w14:paraId="2AA676FC" w14:textId="135A708C" w:rsidR="000A7704" w:rsidRDefault="000A7704" w:rsidP="000A77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prototype </w:t>
      </w:r>
      <w:r w:rsidR="000C34CA">
        <w:rPr>
          <w:rFonts w:cstheme="minorHAnsi"/>
          <w:sz w:val="24"/>
          <w:szCs w:val="24"/>
        </w:rPr>
        <w:t>shall</w:t>
      </w:r>
      <w:r>
        <w:rPr>
          <w:rFonts w:cstheme="minorHAnsi"/>
          <w:sz w:val="24"/>
          <w:szCs w:val="24"/>
        </w:rPr>
        <w:t xml:space="preserve"> be constructed of materials that:</w:t>
      </w:r>
    </w:p>
    <w:p w14:paraId="4F2F7AB6" w14:textId="3B00E60B" w:rsidR="000A7704" w:rsidRDefault="000A7704" w:rsidP="000A770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durable</w:t>
      </w:r>
      <w:r w:rsidR="00583ACA">
        <w:rPr>
          <w:rFonts w:cstheme="minorHAnsi"/>
          <w:sz w:val="24"/>
          <w:szCs w:val="24"/>
        </w:rPr>
        <w:t xml:space="preserve"> (</w:t>
      </w:r>
      <w:r w:rsidR="009A0C25">
        <w:rPr>
          <w:rFonts w:cstheme="minorHAnsi"/>
          <w:sz w:val="24"/>
          <w:szCs w:val="24"/>
        </w:rPr>
        <w:t>able to hold 1.5kg pouches without deforming)</w:t>
      </w:r>
    </w:p>
    <w:p w14:paraId="736FA96F" w14:textId="7CD2F01C" w:rsidR="00F27ECD" w:rsidRDefault="000A7704" w:rsidP="00F27EC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withstand hot water (up to 100</w:t>
      </w:r>
      <w:r>
        <w:rPr>
          <w:rFonts w:cstheme="minorHAnsi"/>
          <w:sz w:val="24"/>
          <w:szCs w:val="24"/>
          <w:vertAlign w:val="superscript"/>
        </w:rPr>
        <w:t>°</w:t>
      </w:r>
      <w:r>
        <w:rPr>
          <w:rFonts w:cstheme="minorHAnsi"/>
          <w:sz w:val="24"/>
          <w:szCs w:val="24"/>
        </w:rPr>
        <w:t>C)</w:t>
      </w:r>
      <w:r w:rsidR="0003460D">
        <w:rPr>
          <w:rFonts w:cstheme="minorHAnsi"/>
          <w:sz w:val="24"/>
          <w:szCs w:val="24"/>
        </w:rPr>
        <w:t xml:space="preserve"> for parts </w:t>
      </w:r>
      <w:r w:rsidR="002844A7">
        <w:rPr>
          <w:rFonts w:cstheme="minorHAnsi"/>
          <w:sz w:val="24"/>
          <w:szCs w:val="24"/>
        </w:rPr>
        <w:t xml:space="preserve">that may </w:t>
      </w:r>
      <w:r w:rsidR="007248EE">
        <w:rPr>
          <w:rFonts w:cstheme="minorHAnsi"/>
          <w:sz w:val="24"/>
          <w:szCs w:val="24"/>
        </w:rPr>
        <w:t>encounter</w:t>
      </w:r>
      <w:r w:rsidR="002844A7">
        <w:rPr>
          <w:rFonts w:cstheme="minorHAnsi"/>
          <w:sz w:val="24"/>
          <w:szCs w:val="24"/>
        </w:rPr>
        <w:t xml:space="preserve"> wine spillage</w:t>
      </w:r>
    </w:p>
    <w:p w14:paraId="2D97CB97" w14:textId="7FBEF04A" w:rsidR="000A7704" w:rsidRPr="00F27ECD" w:rsidRDefault="000A7704" w:rsidP="00F27EC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27ECD">
        <w:rPr>
          <w:rFonts w:cstheme="minorHAnsi"/>
          <w:sz w:val="24"/>
          <w:szCs w:val="24"/>
        </w:rPr>
        <w:t>Can withstand PBW cleaner</w:t>
      </w:r>
      <w:r w:rsidR="00F27ECD" w:rsidRPr="00F27ECD">
        <w:rPr>
          <w:rFonts w:cstheme="minorHAnsi"/>
          <w:sz w:val="24"/>
          <w:szCs w:val="24"/>
        </w:rPr>
        <w:t xml:space="preserve"> </w:t>
      </w:r>
      <w:r w:rsidR="007E723C">
        <w:rPr>
          <w:rFonts w:cstheme="minorHAnsi"/>
          <w:sz w:val="24"/>
          <w:szCs w:val="24"/>
        </w:rPr>
        <w:t xml:space="preserve">and sanitizer </w:t>
      </w:r>
      <w:r w:rsidR="00CA3A59" w:rsidRPr="00F27ECD">
        <w:t>(</w:t>
      </w:r>
      <w:r w:rsidR="00CA3A59" w:rsidRPr="00F27ECD">
        <w:rPr>
          <w:sz w:val="24"/>
          <w:szCs w:val="24"/>
        </w:rPr>
        <w:t>Powdered Brewery Wash is an alkali-based cleaner specifically made to sanitize and clean brewing equipment</w:t>
      </w:r>
      <w:r w:rsidR="00F27ECD" w:rsidRPr="00F27ECD">
        <w:rPr>
          <w:sz w:val="24"/>
          <w:szCs w:val="24"/>
        </w:rPr>
        <w:t>)</w:t>
      </w:r>
      <w:r w:rsidR="002844A7" w:rsidRPr="00F27ECD">
        <w:rPr>
          <w:rFonts w:cstheme="minorHAnsi"/>
          <w:sz w:val="24"/>
          <w:szCs w:val="24"/>
        </w:rPr>
        <w:t xml:space="preserve"> for parts that may </w:t>
      </w:r>
      <w:r w:rsidR="007248EE" w:rsidRPr="00F27ECD">
        <w:rPr>
          <w:rFonts w:cstheme="minorHAnsi"/>
          <w:sz w:val="24"/>
          <w:szCs w:val="24"/>
        </w:rPr>
        <w:t>encounter</w:t>
      </w:r>
      <w:r w:rsidR="002844A7" w:rsidRPr="00F27ECD">
        <w:rPr>
          <w:rFonts w:cstheme="minorHAnsi"/>
          <w:sz w:val="24"/>
          <w:szCs w:val="24"/>
        </w:rPr>
        <w:t xml:space="preserve"> wine spillage</w:t>
      </w:r>
    </w:p>
    <w:p w14:paraId="2D90DFE6" w14:textId="215D0AEC" w:rsidR="008F1EA5" w:rsidRDefault="000A7704" w:rsidP="008F1EA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054A76">
        <w:rPr>
          <w:rFonts w:cstheme="minorHAnsi"/>
          <w:sz w:val="24"/>
          <w:szCs w:val="24"/>
        </w:rPr>
        <w:t xml:space="preserve">Do not deform from the </w:t>
      </w:r>
      <w:r w:rsidR="00054A76">
        <w:rPr>
          <w:rFonts w:cstheme="minorHAnsi"/>
          <w:sz w:val="24"/>
          <w:szCs w:val="24"/>
        </w:rPr>
        <w:t>force</w:t>
      </w:r>
      <w:r>
        <w:rPr>
          <w:rFonts w:cstheme="minorHAnsi"/>
          <w:sz w:val="24"/>
          <w:szCs w:val="24"/>
        </w:rPr>
        <w:t xml:space="preserve"> </w:t>
      </w:r>
      <w:r w:rsidRPr="00054A76">
        <w:rPr>
          <w:rFonts w:cstheme="minorHAnsi"/>
          <w:sz w:val="24"/>
          <w:szCs w:val="24"/>
        </w:rPr>
        <w:t>used for sealing the cap</w:t>
      </w:r>
    </w:p>
    <w:p w14:paraId="7B3CF9B6" w14:textId="33D30DD0" w:rsidR="00054A76" w:rsidRPr="00054A76" w:rsidRDefault="00054A76" w:rsidP="00054A7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 will be </w:t>
      </w:r>
      <w:r w:rsidR="00846E42">
        <w:rPr>
          <w:rFonts w:cstheme="minorHAnsi"/>
          <w:sz w:val="24"/>
          <w:szCs w:val="24"/>
        </w:rPr>
        <w:t>attached</w:t>
      </w:r>
      <w:r w:rsidR="002D31FA">
        <w:rPr>
          <w:rFonts w:cstheme="minorHAnsi"/>
          <w:sz w:val="24"/>
          <w:szCs w:val="24"/>
        </w:rPr>
        <w:t xml:space="preserve"> by applying a force </w:t>
      </w:r>
      <w:ins w:id="20" w:author="Grace" w:date="2022-11-10T19:22:00Z">
        <w:r w:rsidR="002A78A9">
          <w:rPr>
            <w:rFonts w:cstheme="minorHAnsi"/>
            <w:sz w:val="24"/>
            <w:szCs w:val="24"/>
          </w:rPr>
          <w:t>(</w:t>
        </w:r>
      </w:ins>
      <w:r w:rsidR="002D31FA">
        <w:rPr>
          <w:rFonts w:cstheme="minorHAnsi"/>
          <w:sz w:val="24"/>
          <w:szCs w:val="24"/>
        </w:rPr>
        <w:t>which will be determined during testing</w:t>
      </w:r>
      <w:ins w:id="21" w:author="Grace" w:date="2022-11-10T19:22:00Z">
        <w:r w:rsidR="002A78A9">
          <w:rPr>
            <w:rFonts w:cstheme="minorHAnsi"/>
            <w:sz w:val="24"/>
            <w:szCs w:val="24"/>
          </w:rPr>
          <w:t xml:space="preserve">) that seals the </w:t>
        </w:r>
      </w:ins>
      <w:r w:rsidR="004F5707">
        <w:rPr>
          <w:rFonts w:cstheme="minorHAnsi"/>
          <w:sz w:val="24"/>
          <w:szCs w:val="24"/>
        </w:rPr>
        <w:t xml:space="preserve">pouch </w:t>
      </w:r>
      <w:r w:rsidR="00D329C9">
        <w:rPr>
          <w:rFonts w:cstheme="minorHAnsi"/>
          <w:sz w:val="24"/>
          <w:szCs w:val="24"/>
        </w:rPr>
        <w:t>(</w:t>
      </w:r>
      <w:r w:rsidR="00D82522">
        <w:rPr>
          <w:rFonts w:cstheme="minorHAnsi"/>
          <w:sz w:val="24"/>
          <w:szCs w:val="24"/>
        </w:rPr>
        <w:t xml:space="preserve">a cap is fully attached/sealed when the brim on the cap is flush </w:t>
      </w:r>
      <w:r w:rsidR="002D22EB">
        <w:rPr>
          <w:rFonts w:cstheme="minorHAnsi"/>
          <w:sz w:val="24"/>
          <w:szCs w:val="24"/>
        </w:rPr>
        <w:t xml:space="preserve">with the </w:t>
      </w:r>
      <w:r w:rsidR="003F59BE">
        <w:rPr>
          <w:rFonts w:cstheme="minorHAnsi"/>
          <w:sz w:val="24"/>
          <w:szCs w:val="24"/>
        </w:rPr>
        <w:t>lip of the pouch</w:t>
      </w:r>
      <w:r w:rsidR="00247BD2">
        <w:rPr>
          <w:rFonts w:cstheme="minorHAnsi"/>
          <w:sz w:val="24"/>
          <w:szCs w:val="24"/>
        </w:rPr>
        <w:t>; fully attaching the cap so that it is sealed will make two clicks which may be heard by the user</w:t>
      </w:r>
      <w:r w:rsidR="00FB4CDF">
        <w:rPr>
          <w:rFonts w:cstheme="minorHAnsi"/>
          <w:sz w:val="24"/>
          <w:szCs w:val="24"/>
        </w:rPr>
        <w:t xml:space="preserve"> for confirmation</w:t>
      </w:r>
      <w:r w:rsidR="00904514">
        <w:rPr>
          <w:rFonts w:cstheme="minorHAnsi"/>
          <w:sz w:val="24"/>
          <w:szCs w:val="24"/>
        </w:rPr>
        <w:t>)</w:t>
      </w:r>
    </w:p>
    <w:p w14:paraId="2231826B" w14:textId="1D575FFB" w:rsidR="0030322C" w:rsidRPr="008F1EA5" w:rsidRDefault="0030322C" w:rsidP="008F1EA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3B64C34">
        <w:rPr>
          <w:sz w:val="24"/>
          <w:szCs w:val="24"/>
        </w:rPr>
        <w:t xml:space="preserve">The prototype shall be waterproof below and water resistant above </w:t>
      </w:r>
      <w:r>
        <w:rPr>
          <w:sz w:val="24"/>
          <w:szCs w:val="24"/>
        </w:rPr>
        <w:t xml:space="preserve">the </w:t>
      </w:r>
      <w:r w:rsidR="0003460D">
        <w:rPr>
          <w:sz w:val="24"/>
          <w:szCs w:val="24"/>
        </w:rPr>
        <w:t xml:space="preserve">height of the </w:t>
      </w:r>
      <w:r>
        <w:rPr>
          <w:sz w:val="24"/>
          <w:szCs w:val="24"/>
        </w:rPr>
        <w:t>filling nozzle</w:t>
      </w:r>
    </w:p>
    <w:p w14:paraId="536FBFFB" w14:textId="65FFAC66" w:rsidR="00E87E06" w:rsidRDefault="0030322C" w:rsidP="003032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032457">
        <w:rPr>
          <w:sz w:val="24"/>
          <w:szCs w:val="24"/>
        </w:rPr>
        <w:t xml:space="preserve">The prototype shall </w:t>
      </w:r>
      <w:r w:rsidR="00E87E06">
        <w:rPr>
          <w:sz w:val="24"/>
          <w:szCs w:val="24"/>
        </w:rPr>
        <w:t>not have any permanently sealed/glued components</w:t>
      </w:r>
    </w:p>
    <w:p w14:paraId="255ACB57" w14:textId="64B802D4" w:rsidR="00BE0518" w:rsidRPr="00E80D21" w:rsidRDefault="00A52A35" w:rsidP="003B255E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Personnel Specifications</w:t>
      </w:r>
    </w:p>
    <w:p w14:paraId="316A9A9F" w14:textId="4E0D36EC" w:rsidR="00603006" w:rsidRPr="00E80D21" w:rsidRDefault="00603006" w:rsidP="006030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="0056134C" w:rsidRPr="00E80D21">
        <w:rPr>
          <w:sz w:val="24"/>
          <w:szCs w:val="24"/>
        </w:rPr>
        <w:t>shall</w:t>
      </w:r>
      <w:r w:rsidR="009F7CF4" w:rsidRPr="00E80D21">
        <w:rPr>
          <w:sz w:val="24"/>
          <w:szCs w:val="24"/>
        </w:rPr>
        <w:t xml:space="preserve"> </w:t>
      </w:r>
      <w:r w:rsidR="004F1D0F" w:rsidRPr="00E80D21">
        <w:rPr>
          <w:sz w:val="24"/>
          <w:szCs w:val="24"/>
        </w:rPr>
        <w:t xml:space="preserve">require only </w:t>
      </w:r>
      <w:r w:rsidR="0027689A" w:rsidRPr="00E80D21">
        <w:rPr>
          <w:sz w:val="24"/>
          <w:szCs w:val="24"/>
        </w:rPr>
        <w:t>1</w:t>
      </w:r>
      <w:r w:rsidR="004F1D0F" w:rsidRPr="00E80D21">
        <w:rPr>
          <w:sz w:val="24"/>
          <w:szCs w:val="24"/>
        </w:rPr>
        <w:t xml:space="preserve"> user to operate</w:t>
      </w:r>
    </w:p>
    <w:p w14:paraId="2BA9D340" w14:textId="47ED3A8B" w:rsidR="00AD7AED" w:rsidRPr="00E80D21" w:rsidRDefault="0027689A" w:rsidP="000269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entire </w:t>
      </w:r>
      <w:del w:id="22" w:author="Ryan" w:date="2022-11-12T13:29:00Z">
        <w:r w:rsidRPr="00E80D21">
          <w:rPr>
            <w:sz w:val="24"/>
            <w:szCs w:val="24"/>
          </w:rPr>
          <w:delText>operation</w:delText>
        </w:r>
        <w:r w:rsidR="000342EB" w:rsidRPr="00E80D21">
          <w:rPr>
            <w:sz w:val="24"/>
            <w:szCs w:val="24"/>
          </w:rPr>
          <w:delText xml:space="preserve"> </w:delText>
        </w:r>
      </w:del>
      <w:ins w:id="23" w:author="Ryan" w:date="2022-11-12T13:29:00Z">
        <w:r w:rsidR="005D75E5">
          <w:rPr>
            <w:sz w:val="24"/>
            <w:szCs w:val="24"/>
          </w:rPr>
          <w:t>process</w:t>
        </w:r>
        <w:r w:rsidR="005D75E5" w:rsidRPr="00E80D21">
          <w:rPr>
            <w:sz w:val="24"/>
            <w:szCs w:val="24"/>
          </w:rPr>
          <w:t xml:space="preserve"> </w:t>
        </w:r>
      </w:ins>
      <w:r w:rsidR="000C34CA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require only 2 users for depalletization, labelling, </w:t>
      </w:r>
      <w:r w:rsidR="009F7CF4" w:rsidRPr="00E80D21">
        <w:rPr>
          <w:sz w:val="24"/>
          <w:szCs w:val="24"/>
        </w:rPr>
        <w:t xml:space="preserve">loading, </w:t>
      </w:r>
      <w:r w:rsidRPr="00E80D21">
        <w:rPr>
          <w:sz w:val="24"/>
          <w:szCs w:val="24"/>
        </w:rPr>
        <w:t>operation, and palletization</w:t>
      </w:r>
    </w:p>
    <w:p w14:paraId="0FB2AF19" w14:textId="02CE1F87" w:rsidR="00A52A35" w:rsidRPr="00E80D21" w:rsidRDefault="00A52A35" w:rsidP="003B255E">
      <w:pPr>
        <w:rPr>
          <w:sz w:val="24"/>
          <w:szCs w:val="24"/>
        </w:rPr>
      </w:pPr>
      <w:r w:rsidRPr="00E80D21">
        <w:rPr>
          <w:b/>
          <w:bCs/>
          <w:sz w:val="24"/>
          <w:szCs w:val="24"/>
        </w:rPr>
        <w:t>Calibration Specifications</w:t>
      </w:r>
    </w:p>
    <w:p w14:paraId="5CE6F634" w14:textId="690633EE" w:rsidR="006F49EB" w:rsidRPr="00E80D21" w:rsidRDefault="00AD7AED" w:rsidP="006F49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</w:t>
      </w:r>
      <w:r w:rsidR="006F49EB" w:rsidRPr="00E80D21">
        <w:rPr>
          <w:sz w:val="24"/>
          <w:szCs w:val="24"/>
        </w:rPr>
        <w:t xml:space="preserve">user </w:t>
      </w:r>
      <w:r w:rsidR="000C34CA">
        <w:rPr>
          <w:sz w:val="24"/>
          <w:szCs w:val="24"/>
        </w:rPr>
        <w:t>shall</w:t>
      </w:r>
      <w:r w:rsidR="006F49EB" w:rsidRPr="00E80D21">
        <w:rPr>
          <w:sz w:val="24"/>
          <w:szCs w:val="24"/>
        </w:rPr>
        <w:t xml:space="preserve"> be able to set the machine settings to match the pouch size</w:t>
      </w:r>
    </w:p>
    <w:p w14:paraId="66A5138C" w14:textId="47DD7128" w:rsidR="00690F6B" w:rsidRPr="00E80D21" w:rsidRDefault="00F77F24" w:rsidP="00690F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user </w:t>
      </w:r>
      <w:r w:rsidR="000C34CA">
        <w:rPr>
          <w:sz w:val="24"/>
          <w:szCs w:val="24"/>
        </w:rPr>
        <w:t>shall</w:t>
      </w:r>
      <w:r w:rsidRPr="00E80D21">
        <w:rPr>
          <w:sz w:val="24"/>
          <w:szCs w:val="24"/>
        </w:rPr>
        <w:t xml:space="preserve"> be able to manually calibrate the flow rate</w:t>
      </w:r>
      <w:r w:rsidR="00273E56">
        <w:rPr>
          <w:sz w:val="24"/>
          <w:szCs w:val="24"/>
        </w:rPr>
        <w:t xml:space="preserve"> for fine adjustment via </w:t>
      </w:r>
      <w:r w:rsidR="00820C21">
        <w:rPr>
          <w:sz w:val="24"/>
          <w:szCs w:val="24"/>
        </w:rPr>
        <w:t>manually adjusted compression of the</w:t>
      </w:r>
      <w:r w:rsidR="00273E56">
        <w:rPr>
          <w:sz w:val="24"/>
          <w:szCs w:val="24"/>
        </w:rPr>
        <w:t xml:space="preserve"> </w:t>
      </w:r>
      <w:r w:rsidR="00820C21">
        <w:rPr>
          <w:sz w:val="24"/>
          <w:szCs w:val="24"/>
        </w:rPr>
        <w:t>filling tube</w:t>
      </w:r>
    </w:p>
    <w:p w14:paraId="634BE65B" w14:textId="1026805B" w:rsidR="003D2075" w:rsidRPr="00E80D21" w:rsidRDefault="003D2075" w:rsidP="00690F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user </w:t>
      </w:r>
      <w:r w:rsidR="000C34CA">
        <w:rPr>
          <w:sz w:val="24"/>
          <w:szCs w:val="24"/>
        </w:rPr>
        <w:t>shall</w:t>
      </w:r>
      <w:r>
        <w:rPr>
          <w:sz w:val="24"/>
          <w:szCs w:val="24"/>
        </w:rPr>
        <w:t xml:space="preserve"> be able to calibrate the filling speed/flow rate</w:t>
      </w:r>
      <w:r w:rsidR="00820C21">
        <w:rPr>
          <w:sz w:val="24"/>
          <w:szCs w:val="24"/>
        </w:rPr>
        <w:t xml:space="preserve"> of the pump</w:t>
      </w:r>
      <w:r>
        <w:rPr>
          <w:sz w:val="24"/>
          <w:szCs w:val="24"/>
        </w:rPr>
        <w:t xml:space="preserve"> to maximize efficienc</w:t>
      </w:r>
      <w:r w:rsidR="00820C21">
        <w:rPr>
          <w:sz w:val="24"/>
          <w:szCs w:val="24"/>
        </w:rPr>
        <w:t>y</w:t>
      </w:r>
    </w:p>
    <w:p w14:paraId="1461FDF2" w14:textId="351D937B" w:rsidR="00690F6B" w:rsidRPr="00E80D21" w:rsidRDefault="00690F6B" w:rsidP="003B255E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Usage Specifications</w:t>
      </w:r>
      <w:r w:rsidR="00287755">
        <w:rPr>
          <w:b/>
          <w:bCs/>
          <w:sz w:val="24"/>
          <w:szCs w:val="24"/>
        </w:rPr>
        <w:t xml:space="preserve"> (from user’s perspective)</w:t>
      </w:r>
    </w:p>
    <w:p w14:paraId="01023413" w14:textId="05B4F7C6" w:rsidR="00954D57" w:rsidRDefault="00954D57" w:rsidP="00CC2A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prototype </w:t>
      </w:r>
      <w:r w:rsidR="7BCE52A8" w:rsidRPr="56A57FDC">
        <w:rPr>
          <w:sz w:val="24"/>
          <w:szCs w:val="24"/>
        </w:rPr>
        <w:t xml:space="preserve">shall be mobile so that it </w:t>
      </w:r>
      <w:r w:rsidR="007E5897">
        <w:rPr>
          <w:sz w:val="24"/>
          <w:szCs w:val="24"/>
        </w:rPr>
        <w:t xml:space="preserve">can be moved to a new location with </w:t>
      </w:r>
      <w:r w:rsidR="003A7381">
        <w:rPr>
          <w:sz w:val="24"/>
          <w:szCs w:val="24"/>
        </w:rPr>
        <w:t>2 or less people</w:t>
      </w:r>
    </w:p>
    <w:p w14:paraId="7DE79E56" w14:textId="2DA3CEFA" w:rsidR="00C8786C" w:rsidRPr="00C8786C" w:rsidRDefault="00C8786C" w:rsidP="00C8786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6A57FDC">
        <w:rPr>
          <w:sz w:val="24"/>
          <w:szCs w:val="24"/>
        </w:rPr>
        <w:t xml:space="preserve">The prototype </w:t>
      </w:r>
      <w:r>
        <w:rPr>
          <w:sz w:val="24"/>
          <w:szCs w:val="24"/>
        </w:rPr>
        <w:t>shall</w:t>
      </w:r>
      <w:r w:rsidRPr="56A57FDC">
        <w:rPr>
          <w:sz w:val="24"/>
          <w:szCs w:val="24"/>
        </w:rPr>
        <w:t xml:space="preserve"> weigh less than 440lb</w:t>
      </w:r>
    </w:p>
    <w:p w14:paraId="4E3727DB" w14:textId="10BE1E4A" w:rsidR="001A754D" w:rsidRDefault="001A754D" w:rsidP="00CC2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shall be able to </w:t>
      </w:r>
      <w:del w:id="24" w:author="Ryan" w:date="2022-11-12T13:56:00Z">
        <w:r w:rsidRPr="00E80D21">
          <w:rPr>
            <w:sz w:val="24"/>
            <w:szCs w:val="24"/>
          </w:rPr>
          <w:delText xml:space="preserve">use </w:delText>
        </w:r>
      </w:del>
      <w:ins w:id="25" w:author="Ryan" w:date="2022-11-12T13:56:00Z">
        <w:r w:rsidR="00C63DEE">
          <w:rPr>
            <w:sz w:val="24"/>
            <w:szCs w:val="24"/>
          </w:rPr>
          <w:t>fill</w:t>
        </w:r>
        <w:r w:rsidR="00C63DEE" w:rsidRPr="00E80D21">
          <w:rPr>
            <w:sz w:val="24"/>
            <w:szCs w:val="24"/>
          </w:rPr>
          <w:t xml:space="preserve"> </w:t>
        </w:r>
      </w:ins>
      <w:r w:rsidRPr="00E80D21">
        <w:rPr>
          <w:sz w:val="24"/>
          <w:szCs w:val="24"/>
        </w:rPr>
        <w:t>both 750mL and 1.5L Astrapouch pouches</w:t>
      </w:r>
    </w:p>
    <w:p w14:paraId="1AB406E1" w14:textId="3A8A106D" w:rsidR="00CC2A83" w:rsidRPr="00CC2A83" w:rsidRDefault="00BD5C52" w:rsidP="00CC2A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5C52">
        <w:rPr>
          <w:sz w:val="24"/>
          <w:szCs w:val="24"/>
        </w:rPr>
        <w:t xml:space="preserve">The user </w:t>
      </w:r>
      <w:r w:rsidR="23E9D423" w:rsidRPr="56A57FDC">
        <w:rPr>
          <w:sz w:val="24"/>
          <w:szCs w:val="24"/>
        </w:rPr>
        <w:t>shall</w:t>
      </w:r>
      <w:r w:rsidRPr="00BD5C52">
        <w:rPr>
          <w:sz w:val="24"/>
          <w:szCs w:val="24"/>
        </w:rPr>
        <w:t xml:space="preserve"> be able to load a pouch into the machine and </w:t>
      </w:r>
      <w:r>
        <w:rPr>
          <w:sz w:val="24"/>
          <w:szCs w:val="24"/>
        </w:rPr>
        <w:t>t</w:t>
      </w:r>
      <w:r w:rsidR="00603006" w:rsidRPr="00BD5C52">
        <w:rPr>
          <w:sz w:val="24"/>
          <w:szCs w:val="24"/>
        </w:rPr>
        <w:t xml:space="preserve">he machine </w:t>
      </w:r>
      <w:r w:rsidR="579FE690" w:rsidRPr="56A57FDC">
        <w:rPr>
          <w:sz w:val="24"/>
          <w:szCs w:val="24"/>
        </w:rPr>
        <w:t>shall</w:t>
      </w:r>
      <w:r w:rsidR="00603006" w:rsidRPr="00BD5C52">
        <w:rPr>
          <w:sz w:val="24"/>
          <w:szCs w:val="24"/>
        </w:rPr>
        <w:t xml:space="preserve"> </w:t>
      </w:r>
      <w:r>
        <w:rPr>
          <w:sz w:val="24"/>
          <w:szCs w:val="24"/>
        </w:rPr>
        <w:t>indicate the pouch has been loaded and is ready for filling</w:t>
      </w:r>
    </w:p>
    <w:p w14:paraId="6D4721C2" w14:textId="0DBD79B2" w:rsidR="006F49EB" w:rsidRDefault="006F49EB" w:rsidP="00AD7A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5C74F8">
        <w:rPr>
          <w:sz w:val="24"/>
          <w:szCs w:val="24"/>
        </w:rPr>
        <w:t xml:space="preserve">The prototype </w:t>
      </w:r>
      <w:r w:rsidR="008F7785">
        <w:rPr>
          <w:sz w:val="24"/>
          <w:szCs w:val="24"/>
        </w:rPr>
        <w:t>shall</w:t>
      </w:r>
      <w:r w:rsidR="000C6D36" w:rsidRPr="6E5C74F8">
        <w:rPr>
          <w:sz w:val="24"/>
          <w:szCs w:val="24"/>
        </w:rPr>
        <w:t xml:space="preserve"> automatically open the pouch with</w:t>
      </w:r>
      <w:r w:rsidR="00161988" w:rsidRPr="6E5C74F8">
        <w:rPr>
          <w:sz w:val="24"/>
          <w:szCs w:val="24"/>
        </w:rPr>
        <w:t xml:space="preserve"> </w:t>
      </w:r>
      <w:r w:rsidR="00EE7A48" w:rsidRPr="6E5C74F8">
        <w:rPr>
          <w:sz w:val="24"/>
          <w:szCs w:val="24"/>
        </w:rPr>
        <w:t>N</w:t>
      </w:r>
      <w:r w:rsidR="00EE7A48" w:rsidRPr="6E5C74F8">
        <w:rPr>
          <w:sz w:val="24"/>
          <w:szCs w:val="24"/>
          <w:vertAlign w:val="subscript"/>
        </w:rPr>
        <w:t>2</w:t>
      </w:r>
      <w:r w:rsidR="00161988" w:rsidRPr="6E5C74F8">
        <w:rPr>
          <w:sz w:val="24"/>
          <w:szCs w:val="24"/>
        </w:rPr>
        <w:t xml:space="preserve"> gas</w:t>
      </w:r>
    </w:p>
    <w:p w14:paraId="0726680B" w14:textId="068CEAC4" w:rsidR="00114A6A" w:rsidRDefault="00114A6A" w:rsidP="5CF5A72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CF5A72D">
        <w:rPr>
          <w:sz w:val="24"/>
          <w:szCs w:val="24"/>
        </w:rPr>
        <w:t xml:space="preserve">A puff of gas </w:t>
      </w:r>
      <w:r w:rsidR="000C34CA">
        <w:rPr>
          <w:sz w:val="24"/>
          <w:szCs w:val="24"/>
        </w:rPr>
        <w:t>shall</w:t>
      </w:r>
      <w:r w:rsidRPr="5CF5A72D">
        <w:rPr>
          <w:sz w:val="24"/>
          <w:szCs w:val="24"/>
        </w:rPr>
        <w:t xml:space="preserve"> be released to </w:t>
      </w:r>
      <w:r w:rsidR="007F71C8">
        <w:rPr>
          <w:sz w:val="24"/>
          <w:szCs w:val="24"/>
        </w:rPr>
        <w:t>fill pouch with N</w:t>
      </w:r>
      <w:r w:rsidR="007F71C8">
        <w:rPr>
          <w:sz w:val="24"/>
          <w:szCs w:val="24"/>
          <w:vertAlign w:val="subscript"/>
        </w:rPr>
        <w:t>2</w:t>
      </w:r>
      <w:r w:rsidR="59A4DE0E" w:rsidRPr="5CF5A72D">
        <w:rPr>
          <w:sz w:val="24"/>
          <w:szCs w:val="24"/>
        </w:rPr>
        <w:t xml:space="preserve"> (Testing will be done to quantify time</w:t>
      </w:r>
      <w:r w:rsidR="00523A85">
        <w:rPr>
          <w:sz w:val="24"/>
          <w:szCs w:val="24"/>
        </w:rPr>
        <w:t>, given the flowrate of gas</w:t>
      </w:r>
      <w:r w:rsidR="005E9314" w:rsidRPr="56A57FDC">
        <w:rPr>
          <w:sz w:val="24"/>
          <w:szCs w:val="24"/>
        </w:rPr>
        <w:t xml:space="preserve"> and volume of pouch</w:t>
      </w:r>
      <w:r w:rsidR="59A4DE0E" w:rsidRPr="5CF5A72D">
        <w:rPr>
          <w:sz w:val="24"/>
          <w:szCs w:val="24"/>
        </w:rPr>
        <w:t>)</w:t>
      </w:r>
    </w:p>
    <w:p w14:paraId="50534731" w14:textId="51C8AAB8" w:rsidR="00BB3161" w:rsidRDefault="24A8EF99" w:rsidP="00114A6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6A57FDC">
        <w:rPr>
          <w:sz w:val="24"/>
          <w:szCs w:val="24"/>
        </w:rPr>
        <w:t>Approximately</w:t>
      </w:r>
      <w:r w:rsidR="30C3C8A6" w:rsidRPr="56A57FDC">
        <w:rPr>
          <w:sz w:val="24"/>
          <w:szCs w:val="24"/>
        </w:rPr>
        <w:t xml:space="preserve"> </w:t>
      </w:r>
      <w:r w:rsidR="5BD9112F" w:rsidRPr="56A57FDC">
        <w:rPr>
          <w:sz w:val="24"/>
          <w:szCs w:val="24"/>
        </w:rPr>
        <w:t>3</w:t>
      </w:r>
      <w:r w:rsidR="00A838B2" w:rsidRPr="56A57FDC">
        <w:rPr>
          <w:sz w:val="24"/>
          <w:szCs w:val="24"/>
        </w:rPr>
        <w:t xml:space="preserve"> psi</w:t>
      </w:r>
      <w:r w:rsidR="00CF33A3" w:rsidRPr="56A57FDC">
        <w:rPr>
          <w:sz w:val="24"/>
          <w:szCs w:val="24"/>
        </w:rPr>
        <w:t xml:space="preserve"> </w:t>
      </w:r>
      <w:r w:rsidR="00352088" w:rsidRPr="56A57FDC">
        <w:rPr>
          <w:sz w:val="24"/>
          <w:szCs w:val="24"/>
        </w:rPr>
        <w:t>or adjustable valve</w:t>
      </w:r>
      <w:r w:rsidR="69D935D1" w:rsidRPr="56A57FDC">
        <w:rPr>
          <w:sz w:val="24"/>
          <w:szCs w:val="24"/>
        </w:rPr>
        <w:t xml:space="preserve"> shall be used</w:t>
      </w:r>
      <w:r w:rsidR="39BCE29B" w:rsidRPr="56A57FDC">
        <w:rPr>
          <w:sz w:val="24"/>
          <w:szCs w:val="24"/>
        </w:rPr>
        <w:t xml:space="preserve"> to puff pouches</w:t>
      </w:r>
    </w:p>
    <w:p w14:paraId="746FCF4B" w14:textId="3959EAD0" w:rsidR="00696546" w:rsidRPr="00E80D21" w:rsidRDefault="00696546" w:rsidP="006965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5C74F8"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shall</w:t>
      </w:r>
      <w:r w:rsidRPr="6E5C74F8">
        <w:rPr>
          <w:sz w:val="24"/>
          <w:szCs w:val="24"/>
        </w:rPr>
        <w:t xml:space="preserve"> have less t</w:t>
      </w:r>
      <w:r w:rsidR="006E5992" w:rsidRPr="6E5C74F8">
        <w:rPr>
          <w:sz w:val="24"/>
          <w:szCs w:val="24"/>
        </w:rPr>
        <w:t>han 1% spillage</w:t>
      </w:r>
      <w:r w:rsidR="004B5294" w:rsidRPr="6E5C74F8">
        <w:rPr>
          <w:sz w:val="24"/>
          <w:szCs w:val="24"/>
        </w:rPr>
        <w:t xml:space="preserve"> (no spillage is ideal)</w:t>
      </w:r>
    </w:p>
    <w:p w14:paraId="37E6C5E1" w14:textId="3D1F47FE" w:rsidR="76EB0BCC" w:rsidRDefault="76EB0BCC" w:rsidP="00CC2A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6E5C74F8">
        <w:rPr>
          <w:sz w:val="24"/>
          <w:szCs w:val="24"/>
        </w:rPr>
        <w:t xml:space="preserve">Spillage </w:t>
      </w:r>
      <w:r w:rsidR="000C34CA">
        <w:rPr>
          <w:sz w:val="24"/>
          <w:szCs w:val="24"/>
        </w:rPr>
        <w:t>shall</w:t>
      </w:r>
      <w:r w:rsidRPr="6E5C74F8">
        <w:rPr>
          <w:sz w:val="24"/>
          <w:szCs w:val="24"/>
        </w:rPr>
        <w:t xml:space="preserve"> be measured during testing. The percentage </w:t>
      </w:r>
      <w:r w:rsidR="000C34CA">
        <w:rPr>
          <w:sz w:val="24"/>
          <w:szCs w:val="24"/>
        </w:rPr>
        <w:t>shall</w:t>
      </w:r>
      <w:r w:rsidRPr="6E5C74F8">
        <w:rPr>
          <w:sz w:val="24"/>
          <w:szCs w:val="24"/>
        </w:rPr>
        <w:t xml:space="preserve"> be a ratio of the number of </w:t>
      </w:r>
      <w:r w:rsidR="77C89D20" w:rsidRPr="6E5C74F8">
        <w:rPr>
          <w:sz w:val="24"/>
          <w:szCs w:val="24"/>
        </w:rPr>
        <w:t xml:space="preserve">pouches </w:t>
      </w:r>
      <w:r w:rsidRPr="6E5C74F8">
        <w:rPr>
          <w:sz w:val="24"/>
          <w:szCs w:val="24"/>
        </w:rPr>
        <w:t>that experience spillage to the total number of po</w:t>
      </w:r>
      <w:r w:rsidR="257D09E9" w:rsidRPr="6E5C74F8">
        <w:rPr>
          <w:sz w:val="24"/>
          <w:szCs w:val="24"/>
        </w:rPr>
        <w:t>uches</w:t>
      </w:r>
    </w:p>
    <w:p w14:paraId="5AFCBA77" w14:textId="549357D1" w:rsidR="00CC2A83" w:rsidRDefault="00CC2A83" w:rsidP="006744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shall</w:t>
      </w:r>
      <w:r>
        <w:rPr>
          <w:sz w:val="24"/>
          <w:szCs w:val="24"/>
        </w:rPr>
        <w:t xml:space="preserve"> </w:t>
      </w:r>
      <w:r w:rsidR="0093203A">
        <w:rPr>
          <w:sz w:val="24"/>
          <w:szCs w:val="24"/>
        </w:rPr>
        <w:t xml:space="preserve">orient the cap so that the </w:t>
      </w:r>
      <w:r w:rsidR="3B2E52CA" w:rsidRPr="56A57FDC">
        <w:rPr>
          <w:sz w:val="24"/>
          <w:szCs w:val="24"/>
        </w:rPr>
        <w:t>c</w:t>
      </w:r>
      <w:r w:rsidR="0093203A" w:rsidRPr="56A57FDC">
        <w:rPr>
          <w:sz w:val="24"/>
          <w:szCs w:val="24"/>
        </w:rPr>
        <w:t>ap</w:t>
      </w:r>
      <w:r w:rsidR="0093203A">
        <w:rPr>
          <w:sz w:val="24"/>
          <w:szCs w:val="24"/>
        </w:rPr>
        <w:t xml:space="preserve"> faces downward and then apply pressure to snap the cap onto the pouch</w:t>
      </w:r>
    </w:p>
    <w:p w14:paraId="60EAA8C8" w14:textId="039FA446" w:rsidR="006744C0" w:rsidRPr="00E80D21" w:rsidRDefault="006744C0" w:rsidP="0067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5C74F8">
        <w:rPr>
          <w:sz w:val="24"/>
          <w:szCs w:val="24"/>
        </w:rPr>
        <w:t xml:space="preserve">The machine </w:t>
      </w:r>
      <w:r w:rsidR="000C34CA">
        <w:rPr>
          <w:sz w:val="24"/>
          <w:szCs w:val="24"/>
        </w:rPr>
        <w:t>shall</w:t>
      </w:r>
      <w:r w:rsidRPr="6E5C74F8">
        <w:rPr>
          <w:sz w:val="24"/>
          <w:szCs w:val="24"/>
        </w:rPr>
        <w:t xml:space="preserve"> confirm a </w:t>
      </w:r>
      <w:r w:rsidR="0093203A">
        <w:rPr>
          <w:sz w:val="24"/>
          <w:szCs w:val="24"/>
        </w:rPr>
        <w:t>cap</w:t>
      </w:r>
      <w:r w:rsidRPr="6E5C74F8">
        <w:rPr>
          <w:sz w:val="24"/>
          <w:szCs w:val="24"/>
        </w:rPr>
        <w:t xml:space="preserve"> is attached in correct orientation before offloading the pouch</w:t>
      </w:r>
    </w:p>
    <w:p w14:paraId="6A08712D" w14:textId="1B10F916" w:rsidR="006744C0" w:rsidRPr="006744C0" w:rsidRDefault="006744C0" w:rsidP="0067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3B64C34"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shall</w:t>
      </w:r>
      <w:r w:rsidRPr="03B64C34">
        <w:rPr>
          <w:sz w:val="24"/>
          <w:szCs w:val="24"/>
        </w:rPr>
        <w:t xml:space="preserve"> </w:t>
      </w:r>
      <w:r w:rsidR="00520167">
        <w:rPr>
          <w:sz w:val="24"/>
          <w:szCs w:val="24"/>
        </w:rPr>
        <w:t>release the pouch into a contained offloading area where it may be picked up for boxing by the user</w:t>
      </w:r>
    </w:p>
    <w:p w14:paraId="36AC037E" w14:textId="49E136FC" w:rsidR="0055148C" w:rsidRDefault="79B403BC" w:rsidP="005514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5C74F8"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shall</w:t>
      </w:r>
      <w:r w:rsidR="006744C0">
        <w:rPr>
          <w:sz w:val="24"/>
          <w:szCs w:val="24"/>
        </w:rPr>
        <w:t xml:space="preserve"> have a means of</w:t>
      </w:r>
      <w:r w:rsidR="0055148C">
        <w:rPr>
          <w:sz w:val="24"/>
          <w:szCs w:val="24"/>
        </w:rPr>
        <w:t xml:space="preserve"> detecting and</w:t>
      </w:r>
      <w:r w:rsidR="006744C0">
        <w:rPr>
          <w:sz w:val="24"/>
          <w:szCs w:val="24"/>
        </w:rPr>
        <w:t xml:space="preserve"> displaying fault/er</w:t>
      </w:r>
      <w:r w:rsidR="0055148C">
        <w:rPr>
          <w:sz w:val="24"/>
          <w:szCs w:val="24"/>
        </w:rPr>
        <w:t>ror message</w:t>
      </w:r>
      <w:r w:rsidRPr="6E5C74F8">
        <w:rPr>
          <w:sz w:val="24"/>
          <w:szCs w:val="24"/>
        </w:rPr>
        <w:t xml:space="preserve"> </w:t>
      </w:r>
      <w:r w:rsidR="0055148C">
        <w:rPr>
          <w:sz w:val="24"/>
          <w:szCs w:val="24"/>
        </w:rPr>
        <w:t>to the user</w:t>
      </w:r>
    </w:p>
    <w:p w14:paraId="2C8D22C7" w14:textId="27E607EB" w:rsidR="00F97B5F" w:rsidRDefault="003339C6" w:rsidP="005911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032457">
        <w:rPr>
          <w:sz w:val="24"/>
          <w:szCs w:val="24"/>
        </w:rPr>
        <w:t>The prototype shall have an emergency off-switch</w:t>
      </w:r>
      <w:r>
        <w:rPr>
          <w:sz w:val="24"/>
          <w:szCs w:val="24"/>
        </w:rPr>
        <w:t xml:space="preserve"> that cuts power to the entire system</w:t>
      </w:r>
    </w:p>
    <w:p w14:paraId="628D1DD2" w14:textId="25D188DA" w:rsidR="0070569C" w:rsidRPr="0070569C" w:rsidRDefault="0070569C" w:rsidP="007056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prototype shall include a manual detailing instruction for operation</w:t>
      </w:r>
      <w:r w:rsidR="00C275E3">
        <w:rPr>
          <w:sz w:val="24"/>
          <w:szCs w:val="24"/>
        </w:rPr>
        <w:t xml:space="preserve"> and maintenance</w:t>
      </w:r>
    </w:p>
    <w:p w14:paraId="30586CFD" w14:textId="302F95A8" w:rsidR="005911F8" w:rsidRPr="000C34CA" w:rsidRDefault="003A3577" w:rsidP="005911F8">
      <w:pPr>
        <w:rPr>
          <w:b/>
          <w:sz w:val="24"/>
          <w:szCs w:val="24"/>
        </w:rPr>
      </w:pPr>
      <w:r w:rsidRPr="000C34CA">
        <w:rPr>
          <w:b/>
          <w:sz w:val="24"/>
          <w:szCs w:val="24"/>
        </w:rPr>
        <w:t xml:space="preserve">Additional </w:t>
      </w:r>
      <w:r w:rsidR="001A59A9" w:rsidRPr="000C34CA">
        <w:rPr>
          <w:b/>
          <w:sz w:val="24"/>
          <w:szCs w:val="24"/>
        </w:rPr>
        <w:t>Features – (user stories that are</w:t>
      </w:r>
      <w:r w:rsidR="005605FB" w:rsidRPr="000C34CA">
        <w:rPr>
          <w:b/>
          <w:sz w:val="24"/>
          <w:szCs w:val="24"/>
        </w:rPr>
        <w:t xml:space="preserve"> not </w:t>
      </w:r>
      <w:r w:rsidR="00FF1C94" w:rsidRPr="000C34CA">
        <w:rPr>
          <w:b/>
          <w:sz w:val="24"/>
          <w:szCs w:val="24"/>
        </w:rPr>
        <w:t xml:space="preserve">required but can be added if time/materials </w:t>
      </w:r>
      <w:r w:rsidR="00696546" w:rsidRPr="000C34CA">
        <w:rPr>
          <w:b/>
          <w:sz w:val="24"/>
          <w:szCs w:val="24"/>
        </w:rPr>
        <w:t>allow</w:t>
      </w:r>
      <w:r w:rsidR="00FF1C94" w:rsidRPr="000C34CA">
        <w:rPr>
          <w:b/>
          <w:sz w:val="24"/>
          <w:szCs w:val="24"/>
        </w:rPr>
        <w:t>)</w:t>
      </w:r>
    </w:p>
    <w:p w14:paraId="291A3AAF" w14:textId="4254303E" w:rsidR="00FF1C94" w:rsidRPr="00E80D21" w:rsidRDefault="00FF1C94" w:rsidP="00FF1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80D21">
        <w:rPr>
          <w:sz w:val="24"/>
          <w:szCs w:val="24"/>
        </w:rPr>
        <w:t>The</w:t>
      </w:r>
      <w:r w:rsidR="003D4F88" w:rsidRPr="00E80D21">
        <w:rPr>
          <w:sz w:val="24"/>
          <w:szCs w:val="24"/>
        </w:rPr>
        <w:t xml:space="preserve"> prototype </w:t>
      </w:r>
      <w:r w:rsidR="000C34CA">
        <w:rPr>
          <w:sz w:val="24"/>
          <w:szCs w:val="24"/>
        </w:rPr>
        <w:t>may</w:t>
      </w:r>
      <w:r w:rsidR="003D4F88" w:rsidRPr="00E80D21">
        <w:rPr>
          <w:sz w:val="24"/>
          <w:szCs w:val="24"/>
        </w:rPr>
        <w:t xml:space="preserve"> apply sticky a label to the pouch</w:t>
      </w:r>
    </w:p>
    <w:p w14:paraId="309B4C52" w14:textId="4D93ADE3" w:rsidR="003D4F88" w:rsidRPr="00E80D21" w:rsidRDefault="003D4F88" w:rsidP="00FF1C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80D21">
        <w:rPr>
          <w:sz w:val="24"/>
          <w:szCs w:val="24"/>
        </w:rPr>
        <w:t xml:space="preserve">The user </w:t>
      </w:r>
      <w:r w:rsidR="000C34CA">
        <w:rPr>
          <w:sz w:val="24"/>
          <w:szCs w:val="24"/>
        </w:rPr>
        <w:t>may</w:t>
      </w:r>
      <w:r w:rsidRPr="00E80D21">
        <w:rPr>
          <w:sz w:val="24"/>
          <w:szCs w:val="24"/>
        </w:rPr>
        <w:t xml:space="preserve"> be able to load multiple pouches at once</w:t>
      </w:r>
    </w:p>
    <w:p w14:paraId="3BAE1330" w14:textId="1024D9AC" w:rsidR="5FEFA8CA" w:rsidRDefault="5FEFA8CA" w:rsidP="56A57F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7CC32D2">
        <w:rPr>
          <w:sz w:val="24"/>
          <w:szCs w:val="24"/>
        </w:rPr>
        <w:t>The use</w:t>
      </w:r>
      <w:r w:rsidR="3E573A0D" w:rsidRPr="77CC32D2">
        <w:rPr>
          <w:sz w:val="24"/>
          <w:szCs w:val="24"/>
        </w:rPr>
        <w:t>r</w:t>
      </w:r>
      <w:r w:rsidRPr="77CC32D2">
        <w:rPr>
          <w:sz w:val="24"/>
          <w:szCs w:val="24"/>
        </w:rPr>
        <w:t xml:space="preserve"> may be able to control each mechanism manually with </w:t>
      </w:r>
      <w:r w:rsidR="777B37D0" w:rsidRPr="77CC32D2">
        <w:rPr>
          <w:sz w:val="24"/>
          <w:szCs w:val="24"/>
        </w:rPr>
        <w:t xml:space="preserve">product </w:t>
      </w:r>
      <w:r w:rsidRPr="77CC32D2">
        <w:rPr>
          <w:sz w:val="24"/>
          <w:szCs w:val="24"/>
        </w:rPr>
        <w:t>controls</w:t>
      </w:r>
      <w:r w:rsidR="09DA16D2" w:rsidRPr="77CC32D2">
        <w:rPr>
          <w:sz w:val="24"/>
          <w:szCs w:val="24"/>
        </w:rPr>
        <w:t xml:space="preserve"> in case of malfunction</w:t>
      </w:r>
    </w:p>
    <w:p w14:paraId="6869C936" w14:textId="02D2DC5D" w:rsidR="003D4F88" w:rsidRPr="00E80D21" w:rsidRDefault="004B5294" w:rsidP="00FF1C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CF5A72D"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may</w:t>
      </w:r>
      <w:r w:rsidRPr="5CF5A72D">
        <w:rPr>
          <w:sz w:val="24"/>
          <w:szCs w:val="24"/>
        </w:rPr>
        <w:t xml:space="preserve"> wash the outgoing pouches</w:t>
      </w:r>
    </w:p>
    <w:p w14:paraId="719DE945" w14:textId="4AF4D8A7" w:rsidR="2BEEF2DB" w:rsidRDefault="2BEEF2DB" w:rsidP="5CF5A7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CF5A72D"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may</w:t>
      </w:r>
      <w:r w:rsidRPr="5CF5A72D">
        <w:rPr>
          <w:sz w:val="24"/>
          <w:szCs w:val="24"/>
        </w:rPr>
        <w:t xml:space="preserve"> dry outgoing pouches with air flow</w:t>
      </w:r>
    </w:p>
    <w:p w14:paraId="6BDFA5BC" w14:textId="02408696" w:rsidR="00B24F0A" w:rsidRDefault="006F4906" w:rsidP="5CF5A72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CF5A72D">
        <w:rPr>
          <w:sz w:val="24"/>
          <w:szCs w:val="24"/>
        </w:rPr>
        <w:t xml:space="preserve">The prototype </w:t>
      </w:r>
      <w:r w:rsidR="00B24F0A">
        <w:rPr>
          <w:sz w:val="24"/>
          <w:szCs w:val="24"/>
        </w:rPr>
        <w:t>may be made of modular sections to assist with mo</w:t>
      </w:r>
      <w:r w:rsidR="00ED5162">
        <w:rPr>
          <w:sz w:val="24"/>
          <w:szCs w:val="24"/>
        </w:rPr>
        <w:t>bility/maneuverability requirements</w:t>
      </w:r>
    </w:p>
    <w:p w14:paraId="0901555F" w14:textId="36221F61" w:rsidR="006F4906" w:rsidRPr="00E80D21" w:rsidRDefault="006F4906" w:rsidP="006F4906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 w:rsidRPr="00E80D21"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may</w:t>
      </w:r>
      <w:r w:rsidRPr="5CF5A72D">
        <w:rPr>
          <w:sz w:val="24"/>
          <w:szCs w:val="24"/>
        </w:rPr>
        <w:t xml:space="preserve"> produce more than 250 pouches every 1.5 hours</w:t>
      </w:r>
    </w:p>
    <w:p w14:paraId="7CAF829B" w14:textId="2952C07B" w:rsidR="00376A8B" w:rsidRPr="0070569C" w:rsidRDefault="00E34AFA" w:rsidP="0070569C">
      <w:pPr>
        <w:pStyle w:val="ListParagraph"/>
        <w:numPr>
          <w:ilvl w:val="1"/>
          <w:numId w:val="4"/>
        </w:numPr>
        <w:spacing w:before="240"/>
        <w:rPr>
          <w:b/>
          <w:bCs/>
          <w:sz w:val="24"/>
          <w:szCs w:val="24"/>
        </w:rPr>
      </w:pPr>
      <w:r w:rsidRPr="0070569C">
        <w:rPr>
          <w:sz w:val="24"/>
          <w:szCs w:val="24"/>
        </w:rPr>
        <w:lastRenderedPageBreak/>
        <w:t>Maximize flowrate and machine efficiency to</w:t>
      </w:r>
      <w:r w:rsidR="006262F9" w:rsidRPr="0070569C">
        <w:rPr>
          <w:sz w:val="24"/>
          <w:szCs w:val="24"/>
        </w:rPr>
        <w:t xml:space="preserve"> maximize output</w:t>
      </w:r>
    </w:p>
    <w:p w14:paraId="68EB8EDB" w14:textId="3ECA947E" w:rsidR="7E93E951" w:rsidRPr="00ED5162" w:rsidRDefault="7E93E951" w:rsidP="00ED5162">
      <w:pPr>
        <w:spacing w:before="240"/>
        <w:rPr>
          <w:sz w:val="24"/>
          <w:szCs w:val="24"/>
        </w:rPr>
      </w:pPr>
      <w:r w:rsidRPr="00E80D21">
        <w:rPr>
          <w:b/>
          <w:bCs/>
          <w:sz w:val="24"/>
          <w:szCs w:val="24"/>
        </w:rPr>
        <w:t>Material</w:t>
      </w:r>
      <w:r w:rsidR="00B43A5D" w:rsidRPr="00E80D21">
        <w:rPr>
          <w:b/>
          <w:bCs/>
          <w:sz w:val="24"/>
          <w:szCs w:val="24"/>
        </w:rPr>
        <w:t>s</w:t>
      </w:r>
      <w:r w:rsidRPr="00E80D21">
        <w:rPr>
          <w:b/>
          <w:bCs/>
          <w:sz w:val="24"/>
          <w:szCs w:val="24"/>
        </w:rPr>
        <w:t xml:space="preserve"> and Cost Requirements:</w:t>
      </w:r>
    </w:p>
    <w:p w14:paraId="64F2AAEA" w14:textId="3282AF4A" w:rsidR="00216AD5" w:rsidRPr="00E80D21" w:rsidRDefault="60FF96CE" w:rsidP="3A8C99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3B64C34">
        <w:rPr>
          <w:sz w:val="24"/>
          <w:szCs w:val="24"/>
        </w:rPr>
        <w:t xml:space="preserve">The prototype </w:t>
      </w:r>
      <w:r w:rsidR="000C34CA">
        <w:rPr>
          <w:sz w:val="24"/>
          <w:szCs w:val="24"/>
        </w:rPr>
        <w:t>shall</w:t>
      </w:r>
      <w:r w:rsidRPr="03B64C34">
        <w:rPr>
          <w:sz w:val="24"/>
          <w:szCs w:val="24"/>
        </w:rPr>
        <w:t xml:space="preserve"> not</w:t>
      </w:r>
      <w:r w:rsidR="2C7324FD" w:rsidRPr="03B64C34">
        <w:rPr>
          <w:sz w:val="24"/>
          <w:szCs w:val="24"/>
        </w:rPr>
        <w:t xml:space="preserve"> exceed a cost of $30,000 while meeting all requirements </w:t>
      </w:r>
      <w:r w:rsidR="2F9F53A2" w:rsidRPr="03B64C34">
        <w:rPr>
          <w:sz w:val="24"/>
          <w:szCs w:val="24"/>
        </w:rPr>
        <w:t>in this document</w:t>
      </w:r>
      <w:r w:rsidR="2C7324FD" w:rsidRPr="03B64C34">
        <w:rPr>
          <w:sz w:val="24"/>
          <w:szCs w:val="24"/>
        </w:rPr>
        <w:t>.</w:t>
      </w:r>
    </w:p>
    <w:p w14:paraId="4B2C6020" w14:textId="717F1679" w:rsidR="3E58BF39" w:rsidRPr="00E80D21" w:rsidRDefault="0098308A" w:rsidP="00375610">
      <w:pPr>
        <w:rPr>
          <w:b/>
          <w:bCs/>
          <w:sz w:val="24"/>
          <w:szCs w:val="24"/>
        </w:rPr>
      </w:pPr>
      <w:r w:rsidRPr="00E80D21">
        <w:rPr>
          <w:b/>
          <w:bCs/>
          <w:sz w:val="24"/>
          <w:szCs w:val="24"/>
        </w:rPr>
        <w:t>Use of Additional Equipment</w:t>
      </w:r>
    </w:p>
    <w:p w14:paraId="00C43817" w14:textId="1BA418D3" w:rsidR="003B129C" w:rsidRPr="00E80D21" w:rsidRDefault="003B129C" w:rsidP="008C7167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5CF5A72D">
        <w:rPr>
          <w:sz w:val="24"/>
          <w:szCs w:val="24"/>
        </w:rPr>
        <w:t xml:space="preserve">Prototype </w:t>
      </w:r>
      <w:r w:rsidR="000C34CA">
        <w:rPr>
          <w:sz w:val="24"/>
          <w:szCs w:val="24"/>
        </w:rPr>
        <w:t>shall</w:t>
      </w:r>
      <w:r w:rsidR="4403E663" w:rsidRPr="5CF5A72D">
        <w:rPr>
          <w:sz w:val="24"/>
          <w:szCs w:val="24"/>
        </w:rPr>
        <w:t xml:space="preserve"> not require wine to be above ground level</w:t>
      </w:r>
      <w:r w:rsidR="008C7167" w:rsidRPr="5CF5A72D">
        <w:rPr>
          <w:sz w:val="24"/>
          <w:szCs w:val="24"/>
        </w:rPr>
        <w:t xml:space="preserve"> (as opposed to in the air on a forklift)</w:t>
      </w:r>
    </w:p>
    <w:p w14:paraId="06AA38FC" w14:textId="7DCEA373" w:rsidR="009F691A" w:rsidRDefault="416E2165" w:rsidP="009F691A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 w:rsidRPr="00E80D21">
        <w:rPr>
          <w:sz w:val="24"/>
          <w:szCs w:val="24"/>
        </w:rPr>
        <w:t xml:space="preserve">Prototype </w:t>
      </w:r>
      <w:r w:rsidR="5374B7FE" w:rsidRPr="56A57FDC">
        <w:rPr>
          <w:sz w:val="24"/>
          <w:szCs w:val="24"/>
        </w:rPr>
        <w:t>may</w:t>
      </w:r>
      <w:r w:rsidRPr="00E80D21">
        <w:rPr>
          <w:sz w:val="24"/>
          <w:szCs w:val="24"/>
        </w:rPr>
        <w:t xml:space="preserve"> use existing facility equipment: </w:t>
      </w:r>
      <w:r w:rsidR="00B66C56">
        <w:rPr>
          <w:sz w:val="24"/>
          <w:szCs w:val="24"/>
        </w:rPr>
        <w:t>pump/</w:t>
      </w:r>
      <w:r w:rsidRPr="00E80D21">
        <w:rPr>
          <w:sz w:val="24"/>
          <w:szCs w:val="24"/>
        </w:rPr>
        <w:t>pressure regulator &amp; tank of gaseous nitrogen.</w:t>
      </w:r>
    </w:p>
    <w:p w14:paraId="32630D44" w14:textId="5C3ABB5F" w:rsidR="008E006D" w:rsidRDefault="008E006D" w:rsidP="008E006D">
      <w:pPr>
        <w:spacing w:before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Sponsors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5AAC" w14:paraId="50718606" w14:textId="77777777" w:rsidTr="006169A4">
        <w:tc>
          <w:tcPr>
            <w:tcW w:w="3116" w:type="dxa"/>
            <w:tcBorders>
              <w:bottom w:val="single" w:sz="4" w:space="0" w:color="auto"/>
            </w:tcBorders>
          </w:tcPr>
          <w:p w14:paraId="22E22DC6" w14:textId="77777777" w:rsidR="00EE5AAC" w:rsidRDefault="00EE5AAC" w:rsidP="008E006D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A02CD4F" w14:textId="77777777" w:rsidR="00EE5AAC" w:rsidRDefault="00EE5AAC" w:rsidP="008E006D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88B3B5F" w14:textId="77777777" w:rsidR="00EE5AAC" w:rsidRDefault="00EE5AAC" w:rsidP="008E006D">
            <w:pPr>
              <w:spacing w:before="240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EE5AAC" w14:paraId="7D90F591" w14:textId="77777777" w:rsidTr="006169A4">
        <w:trPr>
          <w:trHeight w:val="368"/>
        </w:trPr>
        <w:tc>
          <w:tcPr>
            <w:tcW w:w="3116" w:type="dxa"/>
            <w:tcBorders>
              <w:top w:val="single" w:sz="4" w:space="0" w:color="auto"/>
            </w:tcBorders>
          </w:tcPr>
          <w:p w14:paraId="2E2F7E34" w14:textId="3129B577" w:rsidR="00EE5AAC" w:rsidRPr="00E07350" w:rsidRDefault="00E07350" w:rsidP="006169A4">
            <w:pPr>
              <w:spacing w:before="240"/>
              <w:jc w:val="center"/>
              <w:rPr>
                <w:sz w:val="24"/>
                <w:szCs w:val="24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F096B8D" w14:textId="410639AE" w:rsidR="00EE5AAC" w:rsidRPr="006169A4" w:rsidRDefault="00E07350" w:rsidP="006169A4">
            <w:pPr>
              <w:spacing w:before="240"/>
              <w:jc w:val="center"/>
              <w:rPr>
                <w:sz w:val="24"/>
                <w:szCs w:val="24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76FF82F" w14:textId="10E6DEF7" w:rsidR="00EE5AAC" w:rsidRPr="006169A4" w:rsidRDefault="006169A4" w:rsidP="006169A4">
            <w:pPr>
              <w:spacing w:before="240"/>
              <w:jc w:val="center"/>
              <w:rPr>
                <w:sz w:val="24"/>
                <w:szCs w:val="24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EE5AAC" w14:paraId="72227D93" w14:textId="77777777" w:rsidTr="006169A4">
        <w:tc>
          <w:tcPr>
            <w:tcW w:w="3116" w:type="dxa"/>
            <w:tcBorders>
              <w:bottom w:val="single" w:sz="4" w:space="0" w:color="auto"/>
            </w:tcBorders>
          </w:tcPr>
          <w:p w14:paraId="3D29BB5B" w14:textId="77777777" w:rsidR="00EE5AAC" w:rsidRDefault="00EE5AAC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5055952" w14:textId="77777777" w:rsidR="00EE5AAC" w:rsidRDefault="00EE5AAC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940484D" w14:textId="77777777" w:rsidR="00EE5AAC" w:rsidRDefault="00EE5AAC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169A4" w14:paraId="2B694B8D" w14:textId="77777777" w:rsidTr="006169A4">
        <w:tc>
          <w:tcPr>
            <w:tcW w:w="3116" w:type="dxa"/>
            <w:tcBorders>
              <w:top w:val="single" w:sz="4" w:space="0" w:color="auto"/>
            </w:tcBorders>
          </w:tcPr>
          <w:p w14:paraId="303854CF" w14:textId="47ED0C4A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C1A4BF5" w14:textId="6BFD56E9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7E0F024" w14:textId="70FC154A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6169A4" w14:paraId="1F5B5EDB" w14:textId="77777777" w:rsidTr="006169A4">
        <w:tc>
          <w:tcPr>
            <w:tcW w:w="3116" w:type="dxa"/>
            <w:tcBorders>
              <w:bottom w:val="single" w:sz="4" w:space="0" w:color="auto"/>
            </w:tcBorders>
          </w:tcPr>
          <w:p w14:paraId="01843C17" w14:textId="77777777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901E5FE" w14:textId="77777777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8E11E7C" w14:textId="77777777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6169A4" w14:paraId="407BD52C" w14:textId="77777777" w:rsidTr="006169A4">
        <w:trPr>
          <w:trHeight w:val="64"/>
        </w:trPr>
        <w:tc>
          <w:tcPr>
            <w:tcW w:w="3116" w:type="dxa"/>
            <w:tcBorders>
              <w:top w:val="single" w:sz="4" w:space="0" w:color="auto"/>
            </w:tcBorders>
          </w:tcPr>
          <w:p w14:paraId="0F52A8F1" w14:textId="0F58EAEB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127CD8F" w14:textId="6138EBDF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F05E701" w14:textId="5FBDB42F" w:rsidR="006169A4" w:rsidRDefault="006169A4" w:rsidP="006169A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</w:tbl>
    <w:p w14:paraId="4272A492" w14:textId="77777777" w:rsidR="00B05684" w:rsidRDefault="00B05684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</w:p>
    <w:p w14:paraId="56C55D66" w14:textId="77777777" w:rsidR="00F97B5F" w:rsidRDefault="00F97B5F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</w:p>
    <w:p w14:paraId="4829D3C9" w14:textId="3D7BF07A" w:rsidR="008E006D" w:rsidRDefault="00D5056F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UCCS Design Team Representatives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684" w14:paraId="389C772D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00098E35" w14:textId="77777777" w:rsidR="00B05684" w:rsidRDefault="00B05684" w:rsidP="00D5056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9A14A9E" w14:textId="77777777" w:rsidR="00B05684" w:rsidRDefault="00B05684" w:rsidP="00D5056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BB84E31" w14:textId="77777777" w:rsidR="00B05684" w:rsidRDefault="00B05684" w:rsidP="00D5056F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6D0F8DC7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6594C4AB" w14:textId="4BCCC8B4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1749BB26" w14:textId="0A3C905D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29D7148" w14:textId="507AF3A3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032666C8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08BEF519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0CD768F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054A0174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09C2FFB0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7341BD80" w14:textId="17E1825E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C0FD635" w14:textId="415314EF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6997FA7" w14:textId="2B56E4ED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1E289204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18D7CA7F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9802F86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5ABE2CD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3855E192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15765821" w14:textId="3F99123E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lastRenderedPageBreak/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81FB80F" w14:textId="6E5DAC90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3E521FD" w14:textId="1AB1FA90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7160B745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51BB5EDA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C32AF9C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5F87A20D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61A23F6F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2663B726" w14:textId="0F40CC52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5A75E1A1" w14:textId="43EB2FBE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775DB97F" w14:textId="30937094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  <w:tr w:rsidR="00B05684" w14:paraId="3878B88B" w14:textId="77777777" w:rsidTr="00B05684">
        <w:tc>
          <w:tcPr>
            <w:tcW w:w="3116" w:type="dxa"/>
            <w:tcBorders>
              <w:bottom w:val="single" w:sz="4" w:space="0" w:color="auto"/>
            </w:tcBorders>
          </w:tcPr>
          <w:p w14:paraId="57BA4242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F8CCB4D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75FFCF8" w14:textId="777777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B05684" w14:paraId="5503997D" w14:textId="77777777" w:rsidTr="00B05684">
        <w:tc>
          <w:tcPr>
            <w:tcW w:w="3116" w:type="dxa"/>
            <w:tcBorders>
              <w:top w:val="single" w:sz="4" w:space="0" w:color="auto"/>
            </w:tcBorders>
          </w:tcPr>
          <w:p w14:paraId="25DF4405" w14:textId="2352AE77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07350">
              <w:rPr>
                <w:sz w:val="24"/>
                <w:szCs w:val="24"/>
              </w:rPr>
              <w:t>Signature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014137EE" w14:textId="35FBD6C2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Print Name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E0B5D35" w14:textId="196AADEA" w:rsidR="00B05684" w:rsidRDefault="00B05684" w:rsidP="00B05684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6169A4">
              <w:rPr>
                <w:sz w:val="24"/>
                <w:szCs w:val="24"/>
              </w:rPr>
              <w:t>Date</w:t>
            </w:r>
          </w:p>
        </w:tc>
      </w:tr>
    </w:tbl>
    <w:p w14:paraId="39188B44" w14:textId="77777777" w:rsidR="00D5056F" w:rsidRPr="008E006D" w:rsidRDefault="00D5056F" w:rsidP="00D5056F">
      <w:pPr>
        <w:spacing w:before="240"/>
        <w:jc w:val="center"/>
        <w:rPr>
          <w:b/>
          <w:bCs/>
          <w:sz w:val="28"/>
          <w:szCs w:val="28"/>
          <w:u w:val="single"/>
        </w:rPr>
      </w:pPr>
    </w:p>
    <w:sectPr w:rsidR="00D5056F" w:rsidRPr="008E006D" w:rsidSect="00D351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BBEB3" w14:textId="77777777" w:rsidR="0019610A" w:rsidRDefault="0019610A" w:rsidP="007E3A40">
      <w:pPr>
        <w:spacing w:after="0" w:line="240" w:lineRule="auto"/>
      </w:pPr>
      <w:r>
        <w:separator/>
      </w:r>
    </w:p>
  </w:endnote>
  <w:endnote w:type="continuationSeparator" w:id="0">
    <w:p w14:paraId="2C8B165D" w14:textId="77777777" w:rsidR="0019610A" w:rsidRDefault="0019610A" w:rsidP="007E3A40">
      <w:pPr>
        <w:spacing w:after="0" w:line="240" w:lineRule="auto"/>
      </w:pPr>
      <w:r>
        <w:continuationSeparator/>
      </w:r>
    </w:p>
  </w:endnote>
  <w:endnote w:type="continuationNotice" w:id="1">
    <w:p w14:paraId="7E87498C" w14:textId="77777777" w:rsidR="0019610A" w:rsidRDefault="001961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1BFF" w14:textId="77777777" w:rsidR="0019610A" w:rsidRDefault="0019610A" w:rsidP="007E3A40">
      <w:pPr>
        <w:spacing w:after="0" w:line="240" w:lineRule="auto"/>
      </w:pPr>
      <w:r>
        <w:separator/>
      </w:r>
    </w:p>
  </w:footnote>
  <w:footnote w:type="continuationSeparator" w:id="0">
    <w:p w14:paraId="254F7434" w14:textId="77777777" w:rsidR="0019610A" w:rsidRDefault="0019610A" w:rsidP="007E3A40">
      <w:pPr>
        <w:spacing w:after="0" w:line="240" w:lineRule="auto"/>
      </w:pPr>
      <w:r>
        <w:continuationSeparator/>
      </w:r>
    </w:p>
  </w:footnote>
  <w:footnote w:type="continuationNotice" w:id="1">
    <w:p w14:paraId="7D9152F2" w14:textId="77777777" w:rsidR="0019610A" w:rsidRDefault="001961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8E6"/>
    <w:multiLevelType w:val="hybridMultilevel"/>
    <w:tmpl w:val="8FA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7395"/>
    <w:multiLevelType w:val="hybridMultilevel"/>
    <w:tmpl w:val="8AD21BCA"/>
    <w:lvl w:ilvl="0" w:tplc="88F22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1E0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26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86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C5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A8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4C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84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6A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D214"/>
    <w:multiLevelType w:val="hybridMultilevel"/>
    <w:tmpl w:val="2DC8E126"/>
    <w:lvl w:ilvl="0" w:tplc="FEF6A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4F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EF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63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8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0C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CE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86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A7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F73EF"/>
    <w:multiLevelType w:val="hybridMultilevel"/>
    <w:tmpl w:val="39EC9D38"/>
    <w:lvl w:ilvl="0" w:tplc="DF288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33C9"/>
    <w:multiLevelType w:val="hybridMultilevel"/>
    <w:tmpl w:val="3ECED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492C47"/>
    <w:multiLevelType w:val="hybridMultilevel"/>
    <w:tmpl w:val="D1E4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1F2C9"/>
    <w:multiLevelType w:val="hybridMultilevel"/>
    <w:tmpl w:val="FFFFFFFF"/>
    <w:lvl w:ilvl="0" w:tplc="41D86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A6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1EA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44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CC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24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5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83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0D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9932">
    <w:abstractNumId w:val="1"/>
  </w:num>
  <w:num w:numId="2" w16cid:durableId="302583335">
    <w:abstractNumId w:val="2"/>
  </w:num>
  <w:num w:numId="3" w16cid:durableId="542406528">
    <w:abstractNumId w:val="4"/>
  </w:num>
  <w:num w:numId="4" w16cid:durableId="1310549964">
    <w:abstractNumId w:val="5"/>
  </w:num>
  <w:num w:numId="5" w16cid:durableId="1087504594">
    <w:abstractNumId w:val="0"/>
  </w:num>
  <w:num w:numId="6" w16cid:durableId="682514526">
    <w:abstractNumId w:val="3"/>
  </w:num>
  <w:num w:numId="7" w16cid:durableId="171503462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">
    <w15:presenceInfo w15:providerId="AD" w15:userId="S::rbeckman@uccs.edu::e86ae690-b079-4caa-a4af-ab884ce28052"/>
  </w15:person>
  <w15:person w15:author="Grace">
    <w15:presenceInfo w15:providerId="None" w15:userId="Gra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B5"/>
    <w:rsid w:val="00002781"/>
    <w:rsid w:val="00012FD9"/>
    <w:rsid w:val="0001300D"/>
    <w:rsid w:val="00016BB5"/>
    <w:rsid w:val="000226C1"/>
    <w:rsid w:val="0002401F"/>
    <w:rsid w:val="000269E4"/>
    <w:rsid w:val="000342EB"/>
    <w:rsid w:val="0003460D"/>
    <w:rsid w:val="000349B5"/>
    <w:rsid w:val="000457F8"/>
    <w:rsid w:val="0005078E"/>
    <w:rsid w:val="00054A76"/>
    <w:rsid w:val="000620A3"/>
    <w:rsid w:val="00074357"/>
    <w:rsid w:val="000774B1"/>
    <w:rsid w:val="0008117E"/>
    <w:rsid w:val="00081866"/>
    <w:rsid w:val="000875BC"/>
    <w:rsid w:val="00090C99"/>
    <w:rsid w:val="000A4A0E"/>
    <w:rsid w:val="000A7704"/>
    <w:rsid w:val="000B7277"/>
    <w:rsid w:val="000C34CA"/>
    <w:rsid w:val="000C6D36"/>
    <w:rsid w:val="000C72D1"/>
    <w:rsid w:val="000D30C7"/>
    <w:rsid w:val="000D4014"/>
    <w:rsid w:val="000D4046"/>
    <w:rsid w:val="000F00DF"/>
    <w:rsid w:val="001006DE"/>
    <w:rsid w:val="00114A6A"/>
    <w:rsid w:val="001262C9"/>
    <w:rsid w:val="00135023"/>
    <w:rsid w:val="00142BAE"/>
    <w:rsid w:val="001469C0"/>
    <w:rsid w:val="0014764A"/>
    <w:rsid w:val="00152766"/>
    <w:rsid w:val="001560A5"/>
    <w:rsid w:val="00161988"/>
    <w:rsid w:val="00167A00"/>
    <w:rsid w:val="00175BB8"/>
    <w:rsid w:val="0018244E"/>
    <w:rsid w:val="00194736"/>
    <w:rsid w:val="0019610A"/>
    <w:rsid w:val="001A59A1"/>
    <w:rsid w:val="001A59A9"/>
    <w:rsid w:val="001A6D98"/>
    <w:rsid w:val="001A7276"/>
    <w:rsid w:val="001A754D"/>
    <w:rsid w:val="001B709C"/>
    <w:rsid w:val="001C1CB2"/>
    <w:rsid w:val="001D2162"/>
    <w:rsid w:val="001D3DE8"/>
    <w:rsid w:val="001E10B3"/>
    <w:rsid w:val="001E6A9F"/>
    <w:rsid w:val="001E7CBC"/>
    <w:rsid w:val="001F6B8F"/>
    <w:rsid w:val="00201273"/>
    <w:rsid w:val="00210627"/>
    <w:rsid w:val="00216AD5"/>
    <w:rsid w:val="002245BC"/>
    <w:rsid w:val="00224C2F"/>
    <w:rsid w:val="00242D00"/>
    <w:rsid w:val="00245460"/>
    <w:rsid w:val="00247BD2"/>
    <w:rsid w:val="002654D9"/>
    <w:rsid w:val="00273950"/>
    <w:rsid w:val="00273E56"/>
    <w:rsid w:val="0027689A"/>
    <w:rsid w:val="002844A7"/>
    <w:rsid w:val="00286466"/>
    <w:rsid w:val="00287755"/>
    <w:rsid w:val="002A1609"/>
    <w:rsid w:val="002A29FC"/>
    <w:rsid w:val="002A78A9"/>
    <w:rsid w:val="002C1EAC"/>
    <w:rsid w:val="002C2B22"/>
    <w:rsid w:val="002C4B02"/>
    <w:rsid w:val="002D22EB"/>
    <w:rsid w:val="002D31FA"/>
    <w:rsid w:val="002F3432"/>
    <w:rsid w:val="002F58DE"/>
    <w:rsid w:val="00302D2A"/>
    <w:rsid w:val="0030322C"/>
    <w:rsid w:val="00306FA5"/>
    <w:rsid w:val="00307633"/>
    <w:rsid w:val="00315426"/>
    <w:rsid w:val="003238E0"/>
    <w:rsid w:val="00327734"/>
    <w:rsid w:val="003339C6"/>
    <w:rsid w:val="00350C43"/>
    <w:rsid w:val="00352088"/>
    <w:rsid w:val="00375610"/>
    <w:rsid w:val="00376A8B"/>
    <w:rsid w:val="003A0613"/>
    <w:rsid w:val="003A13F1"/>
    <w:rsid w:val="003A3577"/>
    <w:rsid w:val="003A7381"/>
    <w:rsid w:val="003A7818"/>
    <w:rsid w:val="003B129C"/>
    <w:rsid w:val="003B255E"/>
    <w:rsid w:val="003B2A36"/>
    <w:rsid w:val="003D1EA3"/>
    <w:rsid w:val="003D2075"/>
    <w:rsid w:val="003D3BC4"/>
    <w:rsid w:val="003D4F88"/>
    <w:rsid w:val="003E29D1"/>
    <w:rsid w:val="003F1CBE"/>
    <w:rsid w:val="003F59BE"/>
    <w:rsid w:val="003F70E4"/>
    <w:rsid w:val="0040569A"/>
    <w:rsid w:val="00410716"/>
    <w:rsid w:val="00440E18"/>
    <w:rsid w:val="0044356A"/>
    <w:rsid w:val="00461C12"/>
    <w:rsid w:val="00474E8E"/>
    <w:rsid w:val="004772D2"/>
    <w:rsid w:val="004831DB"/>
    <w:rsid w:val="00486278"/>
    <w:rsid w:val="004960CD"/>
    <w:rsid w:val="004B5294"/>
    <w:rsid w:val="004B5D30"/>
    <w:rsid w:val="004B73C7"/>
    <w:rsid w:val="004C2E66"/>
    <w:rsid w:val="004C45AC"/>
    <w:rsid w:val="004C5935"/>
    <w:rsid w:val="004C6915"/>
    <w:rsid w:val="004C7001"/>
    <w:rsid w:val="004D23A5"/>
    <w:rsid w:val="004D6495"/>
    <w:rsid w:val="004E6ACE"/>
    <w:rsid w:val="004F1D0F"/>
    <w:rsid w:val="004F5707"/>
    <w:rsid w:val="00505D81"/>
    <w:rsid w:val="005118A0"/>
    <w:rsid w:val="00512996"/>
    <w:rsid w:val="00520167"/>
    <w:rsid w:val="00523A85"/>
    <w:rsid w:val="0053106D"/>
    <w:rsid w:val="00541A04"/>
    <w:rsid w:val="005451EB"/>
    <w:rsid w:val="0055148C"/>
    <w:rsid w:val="00551C2F"/>
    <w:rsid w:val="005605FB"/>
    <w:rsid w:val="0056134C"/>
    <w:rsid w:val="005628EC"/>
    <w:rsid w:val="00565027"/>
    <w:rsid w:val="00572995"/>
    <w:rsid w:val="00581A37"/>
    <w:rsid w:val="00583ACA"/>
    <w:rsid w:val="00585FE6"/>
    <w:rsid w:val="005911F8"/>
    <w:rsid w:val="005953F5"/>
    <w:rsid w:val="005A1933"/>
    <w:rsid w:val="005A73AB"/>
    <w:rsid w:val="005C0860"/>
    <w:rsid w:val="005D75E5"/>
    <w:rsid w:val="005E5276"/>
    <w:rsid w:val="005E6DB0"/>
    <w:rsid w:val="005E9314"/>
    <w:rsid w:val="005F0CA9"/>
    <w:rsid w:val="0060274C"/>
    <w:rsid w:val="00603006"/>
    <w:rsid w:val="006106C4"/>
    <w:rsid w:val="00610F6E"/>
    <w:rsid w:val="00611EAF"/>
    <w:rsid w:val="00611FE8"/>
    <w:rsid w:val="006156AD"/>
    <w:rsid w:val="006169A4"/>
    <w:rsid w:val="006173E7"/>
    <w:rsid w:val="006262F9"/>
    <w:rsid w:val="006321F1"/>
    <w:rsid w:val="00640878"/>
    <w:rsid w:val="00643750"/>
    <w:rsid w:val="00661AB1"/>
    <w:rsid w:val="00671DE9"/>
    <w:rsid w:val="006744C0"/>
    <w:rsid w:val="006817C5"/>
    <w:rsid w:val="00690F6B"/>
    <w:rsid w:val="00696546"/>
    <w:rsid w:val="006A0A4C"/>
    <w:rsid w:val="006B2584"/>
    <w:rsid w:val="006B305E"/>
    <w:rsid w:val="006B603B"/>
    <w:rsid w:val="006C6414"/>
    <w:rsid w:val="006D38A3"/>
    <w:rsid w:val="006E468A"/>
    <w:rsid w:val="006E5992"/>
    <w:rsid w:val="006F04AB"/>
    <w:rsid w:val="006F4906"/>
    <w:rsid w:val="006F49EB"/>
    <w:rsid w:val="006F656B"/>
    <w:rsid w:val="0070569C"/>
    <w:rsid w:val="00705B74"/>
    <w:rsid w:val="00712566"/>
    <w:rsid w:val="00714997"/>
    <w:rsid w:val="007248EE"/>
    <w:rsid w:val="0073484C"/>
    <w:rsid w:val="007418D8"/>
    <w:rsid w:val="00743733"/>
    <w:rsid w:val="00750806"/>
    <w:rsid w:val="0075376D"/>
    <w:rsid w:val="007627E4"/>
    <w:rsid w:val="007679C3"/>
    <w:rsid w:val="007842C0"/>
    <w:rsid w:val="007873B9"/>
    <w:rsid w:val="007B4C8C"/>
    <w:rsid w:val="007B55A5"/>
    <w:rsid w:val="007C3BF0"/>
    <w:rsid w:val="007E3A40"/>
    <w:rsid w:val="007E5897"/>
    <w:rsid w:val="007E723C"/>
    <w:rsid w:val="007F1010"/>
    <w:rsid w:val="007F6148"/>
    <w:rsid w:val="007F71C8"/>
    <w:rsid w:val="008040EB"/>
    <w:rsid w:val="00812C1D"/>
    <w:rsid w:val="00820C21"/>
    <w:rsid w:val="00846E42"/>
    <w:rsid w:val="008543EB"/>
    <w:rsid w:val="00857D71"/>
    <w:rsid w:val="0086256E"/>
    <w:rsid w:val="00873EB6"/>
    <w:rsid w:val="00883F26"/>
    <w:rsid w:val="008C0820"/>
    <w:rsid w:val="008C27D1"/>
    <w:rsid w:val="008C285A"/>
    <w:rsid w:val="008C7167"/>
    <w:rsid w:val="008E006D"/>
    <w:rsid w:val="008F1EA5"/>
    <w:rsid w:val="008F691E"/>
    <w:rsid w:val="008F7785"/>
    <w:rsid w:val="0090394F"/>
    <w:rsid w:val="00904514"/>
    <w:rsid w:val="009207B3"/>
    <w:rsid w:val="00920CE6"/>
    <w:rsid w:val="00926822"/>
    <w:rsid w:val="0093203A"/>
    <w:rsid w:val="00954D57"/>
    <w:rsid w:val="00957FCD"/>
    <w:rsid w:val="00970D99"/>
    <w:rsid w:val="009754F3"/>
    <w:rsid w:val="0098308A"/>
    <w:rsid w:val="00993B96"/>
    <w:rsid w:val="009A0C25"/>
    <w:rsid w:val="009B71F2"/>
    <w:rsid w:val="009C22D1"/>
    <w:rsid w:val="009C44E7"/>
    <w:rsid w:val="009D0A9A"/>
    <w:rsid w:val="009D195A"/>
    <w:rsid w:val="009E2991"/>
    <w:rsid w:val="009F544B"/>
    <w:rsid w:val="009F691A"/>
    <w:rsid w:val="009F7CF4"/>
    <w:rsid w:val="00A21DFE"/>
    <w:rsid w:val="00A318FF"/>
    <w:rsid w:val="00A31D47"/>
    <w:rsid w:val="00A356FF"/>
    <w:rsid w:val="00A3723B"/>
    <w:rsid w:val="00A4202D"/>
    <w:rsid w:val="00A45CCC"/>
    <w:rsid w:val="00A47896"/>
    <w:rsid w:val="00A52A35"/>
    <w:rsid w:val="00A567C4"/>
    <w:rsid w:val="00A57556"/>
    <w:rsid w:val="00A62033"/>
    <w:rsid w:val="00A70EAF"/>
    <w:rsid w:val="00A76211"/>
    <w:rsid w:val="00A82D82"/>
    <w:rsid w:val="00A838B2"/>
    <w:rsid w:val="00A961F5"/>
    <w:rsid w:val="00AA002D"/>
    <w:rsid w:val="00AA5187"/>
    <w:rsid w:val="00AC038D"/>
    <w:rsid w:val="00AC6E6B"/>
    <w:rsid w:val="00AD74CB"/>
    <w:rsid w:val="00AD7AED"/>
    <w:rsid w:val="00AE2981"/>
    <w:rsid w:val="00AF4B0D"/>
    <w:rsid w:val="00AF73D4"/>
    <w:rsid w:val="00B05684"/>
    <w:rsid w:val="00B16F68"/>
    <w:rsid w:val="00B24F0A"/>
    <w:rsid w:val="00B40A24"/>
    <w:rsid w:val="00B40AC5"/>
    <w:rsid w:val="00B42932"/>
    <w:rsid w:val="00B43A5D"/>
    <w:rsid w:val="00B533FF"/>
    <w:rsid w:val="00B57431"/>
    <w:rsid w:val="00B63D6E"/>
    <w:rsid w:val="00B64787"/>
    <w:rsid w:val="00B66C56"/>
    <w:rsid w:val="00B85099"/>
    <w:rsid w:val="00BA1BA4"/>
    <w:rsid w:val="00BA2F43"/>
    <w:rsid w:val="00BB04E0"/>
    <w:rsid w:val="00BB3161"/>
    <w:rsid w:val="00BB6E36"/>
    <w:rsid w:val="00BC1094"/>
    <w:rsid w:val="00BC326D"/>
    <w:rsid w:val="00BC4287"/>
    <w:rsid w:val="00BC585A"/>
    <w:rsid w:val="00BD5C52"/>
    <w:rsid w:val="00BE0518"/>
    <w:rsid w:val="00BE064B"/>
    <w:rsid w:val="00BE508B"/>
    <w:rsid w:val="00BE6CB5"/>
    <w:rsid w:val="00BF1CA7"/>
    <w:rsid w:val="00BF2AD6"/>
    <w:rsid w:val="00C02811"/>
    <w:rsid w:val="00C02AB2"/>
    <w:rsid w:val="00C13292"/>
    <w:rsid w:val="00C214F1"/>
    <w:rsid w:val="00C21D25"/>
    <w:rsid w:val="00C23A30"/>
    <w:rsid w:val="00C27307"/>
    <w:rsid w:val="00C275E3"/>
    <w:rsid w:val="00C44350"/>
    <w:rsid w:val="00C609CE"/>
    <w:rsid w:val="00C63DEE"/>
    <w:rsid w:val="00C7104A"/>
    <w:rsid w:val="00C778DF"/>
    <w:rsid w:val="00C812FD"/>
    <w:rsid w:val="00C85A6B"/>
    <w:rsid w:val="00C8786C"/>
    <w:rsid w:val="00C9003C"/>
    <w:rsid w:val="00C97C54"/>
    <w:rsid w:val="00CA33CC"/>
    <w:rsid w:val="00CA3A59"/>
    <w:rsid w:val="00CC2A83"/>
    <w:rsid w:val="00CD1BF3"/>
    <w:rsid w:val="00CF0E5D"/>
    <w:rsid w:val="00CF33A3"/>
    <w:rsid w:val="00D079F2"/>
    <w:rsid w:val="00D14D99"/>
    <w:rsid w:val="00D17A1F"/>
    <w:rsid w:val="00D2197F"/>
    <w:rsid w:val="00D3190C"/>
    <w:rsid w:val="00D329C9"/>
    <w:rsid w:val="00D35154"/>
    <w:rsid w:val="00D4444E"/>
    <w:rsid w:val="00D5056F"/>
    <w:rsid w:val="00D66296"/>
    <w:rsid w:val="00D75F92"/>
    <w:rsid w:val="00D82522"/>
    <w:rsid w:val="00D93738"/>
    <w:rsid w:val="00DA652E"/>
    <w:rsid w:val="00DB0AF2"/>
    <w:rsid w:val="00DB2077"/>
    <w:rsid w:val="00DB39DB"/>
    <w:rsid w:val="00DC55F5"/>
    <w:rsid w:val="00DD3C3E"/>
    <w:rsid w:val="00DE2734"/>
    <w:rsid w:val="00DE47A4"/>
    <w:rsid w:val="00E07350"/>
    <w:rsid w:val="00E135A6"/>
    <w:rsid w:val="00E22F77"/>
    <w:rsid w:val="00E23CCD"/>
    <w:rsid w:val="00E349BF"/>
    <w:rsid w:val="00E34AFA"/>
    <w:rsid w:val="00E53CE2"/>
    <w:rsid w:val="00E6442F"/>
    <w:rsid w:val="00E66ABA"/>
    <w:rsid w:val="00E80D21"/>
    <w:rsid w:val="00E87E06"/>
    <w:rsid w:val="00E9142B"/>
    <w:rsid w:val="00E964D8"/>
    <w:rsid w:val="00E97708"/>
    <w:rsid w:val="00E97ADE"/>
    <w:rsid w:val="00EB2E25"/>
    <w:rsid w:val="00EB3281"/>
    <w:rsid w:val="00EC473A"/>
    <w:rsid w:val="00EC4D72"/>
    <w:rsid w:val="00EC6DBD"/>
    <w:rsid w:val="00ED5162"/>
    <w:rsid w:val="00ED5D50"/>
    <w:rsid w:val="00EE2D01"/>
    <w:rsid w:val="00EE396C"/>
    <w:rsid w:val="00EE5214"/>
    <w:rsid w:val="00EE5AAC"/>
    <w:rsid w:val="00EE7A48"/>
    <w:rsid w:val="00EF518B"/>
    <w:rsid w:val="00EF58A0"/>
    <w:rsid w:val="00F27ECD"/>
    <w:rsid w:val="00F338F5"/>
    <w:rsid w:val="00F41D36"/>
    <w:rsid w:val="00F51621"/>
    <w:rsid w:val="00F543BD"/>
    <w:rsid w:val="00F615DA"/>
    <w:rsid w:val="00F722BC"/>
    <w:rsid w:val="00F732EC"/>
    <w:rsid w:val="00F77F24"/>
    <w:rsid w:val="00F91032"/>
    <w:rsid w:val="00F93CAB"/>
    <w:rsid w:val="00F95B3E"/>
    <w:rsid w:val="00F97B5F"/>
    <w:rsid w:val="00FA4375"/>
    <w:rsid w:val="00FA4425"/>
    <w:rsid w:val="00FB4CDF"/>
    <w:rsid w:val="00FC0448"/>
    <w:rsid w:val="00FC303B"/>
    <w:rsid w:val="00FC315E"/>
    <w:rsid w:val="00FD0786"/>
    <w:rsid w:val="00FD763B"/>
    <w:rsid w:val="00FE359E"/>
    <w:rsid w:val="00FF1C94"/>
    <w:rsid w:val="02D7E801"/>
    <w:rsid w:val="03118D56"/>
    <w:rsid w:val="03B64C34"/>
    <w:rsid w:val="049FA275"/>
    <w:rsid w:val="0517B75A"/>
    <w:rsid w:val="05969A90"/>
    <w:rsid w:val="05B8BF85"/>
    <w:rsid w:val="05C7F550"/>
    <w:rsid w:val="060874D7"/>
    <w:rsid w:val="0647B029"/>
    <w:rsid w:val="07A7D7E7"/>
    <w:rsid w:val="07E3808A"/>
    <w:rsid w:val="09DA16D2"/>
    <w:rsid w:val="0B674133"/>
    <w:rsid w:val="0BC00DDD"/>
    <w:rsid w:val="0C3EE019"/>
    <w:rsid w:val="0CA294FE"/>
    <w:rsid w:val="0CA60198"/>
    <w:rsid w:val="0D9FCBE3"/>
    <w:rsid w:val="0F5D587E"/>
    <w:rsid w:val="104D6A8D"/>
    <w:rsid w:val="1139130D"/>
    <w:rsid w:val="117EEFC6"/>
    <w:rsid w:val="14B62BE1"/>
    <w:rsid w:val="160C3FE1"/>
    <w:rsid w:val="16C65B9A"/>
    <w:rsid w:val="17989934"/>
    <w:rsid w:val="18771DBF"/>
    <w:rsid w:val="1A0AA13D"/>
    <w:rsid w:val="1A19E3D6"/>
    <w:rsid w:val="1AED285E"/>
    <w:rsid w:val="1C34612A"/>
    <w:rsid w:val="1C833743"/>
    <w:rsid w:val="1F1B816B"/>
    <w:rsid w:val="1F40C438"/>
    <w:rsid w:val="1F4F2107"/>
    <w:rsid w:val="1FDF835A"/>
    <w:rsid w:val="1FEEC5F3"/>
    <w:rsid w:val="21ACA903"/>
    <w:rsid w:val="2380F931"/>
    <w:rsid w:val="23E9D423"/>
    <w:rsid w:val="24A8EF99"/>
    <w:rsid w:val="24FFA621"/>
    <w:rsid w:val="25390C38"/>
    <w:rsid w:val="2577194F"/>
    <w:rsid w:val="25792276"/>
    <w:rsid w:val="257D09E9"/>
    <w:rsid w:val="2730151A"/>
    <w:rsid w:val="27F1B87C"/>
    <w:rsid w:val="281560C4"/>
    <w:rsid w:val="286B34D1"/>
    <w:rsid w:val="287A776A"/>
    <w:rsid w:val="289912F1"/>
    <w:rsid w:val="2A8A02A4"/>
    <w:rsid w:val="2AAF4571"/>
    <w:rsid w:val="2B019D10"/>
    <w:rsid w:val="2B037EF9"/>
    <w:rsid w:val="2BEEF2DB"/>
    <w:rsid w:val="2C7324FD"/>
    <w:rsid w:val="2CCE1344"/>
    <w:rsid w:val="2D2C99E6"/>
    <w:rsid w:val="2D7C14FF"/>
    <w:rsid w:val="2DA9A9F9"/>
    <w:rsid w:val="2EE7B6B1"/>
    <w:rsid w:val="2F04FA49"/>
    <w:rsid w:val="2F1223E4"/>
    <w:rsid w:val="2F21667D"/>
    <w:rsid w:val="2F9F53A2"/>
    <w:rsid w:val="307D69F3"/>
    <w:rsid w:val="30831B81"/>
    <w:rsid w:val="309E4D05"/>
    <w:rsid w:val="30C3C8A6"/>
    <w:rsid w:val="32000B09"/>
    <w:rsid w:val="3283BD36"/>
    <w:rsid w:val="32F920BD"/>
    <w:rsid w:val="35236181"/>
    <w:rsid w:val="3559C4BB"/>
    <w:rsid w:val="368881DA"/>
    <w:rsid w:val="36F48D22"/>
    <w:rsid w:val="373812AA"/>
    <w:rsid w:val="38080F17"/>
    <w:rsid w:val="385C47AD"/>
    <w:rsid w:val="39BCE29B"/>
    <w:rsid w:val="3A8C99F7"/>
    <w:rsid w:val="3B2E52CA"/>
    <w:rsid w:val="3B3B48D2"/>
    <w:rsid w:val="3BAEDAD5"/>
    <w:rsid w:val="3C512FE2"/>
    <w:rsid w:val="3D81FA11"/>
    <w:rsid w:val="3DDA9801"/>
    <w:rsid w:val="3E573A0D"/>
    <w:rsid w:val="3E58BF39"/>
    <w:rsid w:val="416E2165"/>
    <w:rsid w:val="425E0687"/>
    <w:rsid w:val="425E54D9"/>
    <w:rsid w:val="42CD6471"/>
    <w:rsid w:val="42E434DD"/>
    <w:rsid w:val="43951582"/>
    <w:rsid w:val="4403E663"/>
    <w:rsid w:val="47B907A8"/>
    <w:rsid w:val="48CB387D"/>
    <w:rsid w:val="4A1005E1"/>
    <w:rsid w:val="4AF948E9"/>
    <w:rsid w:val="4BBD4AD8"/>
    <w:rsid w:val="4F0D4D79"/>
    <w:rsid w:val="5020294B"/>
    <w:rsid w:val="5374B7FE"/>
    <w:rsid w:val="53C03D61"/>
    <w:rsid w:val="55310979"/>
    <w:rsid w:val="55D2E978"/>
    <w:rsid w:val="562A02B0"/>
    <w:rsid w:val="567F51BD"/>
    <w:rsid w:val="56A57FDC"/>
    <w:rsid w:val="5731F732"/>
    <w:rsid w:val="579FE690"/>
    <w:rsid w:val="594A99E4"/>
    <w:rsid w:val="5969AD0A"/>
    <w:rsid w:val="597E1C3D"/>
    <w:rsid w:val="59A4DE0E"/>
    <w:rsid w:val="5A8AC029"/>
    <w:rsid w:val="5B40AE6F"/>
    <w:rsid w:val="5BD9112F"/>
    <w:rsid w:val="5C4BEED8"/>
    <w:rsid w:val="5CF5A72D"/>
    <w:rsid w:val="5DE1FDBD"/>
    <w:rsid w:val="5E80BCDF"/>
    <w:rsid w:val="5FEFA8CA"/>
    <w:rsid w:val="60CF8AF3"/>
    <w:rsid w:val="60D41018"/>
    <w:rsid w:val="60FF96CE"/>
    <w:rsid w:val="62F2DDEB"/>
    <w:rsid w:val="6418D4A4"/>
    <w:rsid w:val="646FB436"/>
    <w:rsid w:val="6493252A"/>
    <w:rsid w:val="65B4A505"/>
    <w:rsid w:val="663929CE"/>
    <w:rsid w:val="692B3C29"/>
    <w:rsid w:val="69D503CF"/>
    <w:rsid w:val="69D935D1"/>
    <w:rsid w:val="6D6FE968"/>
    <w:rsid w:val="6E032457"/>
    <w:rsid w:val="6E4B5EF0"/>
    <w:rsid w:val="6E5C74F8"/>
    <w:rsid w:val="6E615F24"/>
    <w:rsid w:val="6E81218B"/>
    <w:rsid w:val="708380A5"/>
    <w:rsid w:val="71A7AB07"/>
    <w:rsid w:val="735916F5"/>
    <w:rsid w:val="73C678DA"/>
    <w:rsid w:val="7499BD62"/>
    <w:rsid w:val="7538E5E5"/>
    <w:rsid w:val="76095051"/>
    <w:rsid w:val="763F0EE0"/>
    <w:rsid w:val="76EB0BCC"/>
    <w:rsid w:val="777B37D0"/>
    <w:rsid w:val="779B1256"/>
    <w:rsid w:val="77C89D20"/>
    <w:rsid w:val="77CC32D2"/>
    <w:rsid w:val="78471F3D"/>
    <w:rsid w:val="7931213B"/>
    <w:rsid w:val="79B403BC"/>
    <w:rsid w:val="7BCE52A8"/>
    <w:rsid w:val="7DB50A6E"/>
    <w:rsid w:val="7E420169"/>
    <w:rsid w:val="7E93E951"/>
    <w:rsid w:val="7EA92A1F"/>
    <w:rsid w:val="7ECAC057"/>
    <w:rsid w:val="7F1545F1"/>
    <w:rsid w:val="7FEB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F3AE"/>
  <w15:chartTrackingRefBased/>
  <w15:docId w15:val="{60B91751-8F65-4AB7-8CD1-47A043B7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27"/>
    <w:pPr>
      <w:ind w:left="720"/>
      <w:contextualSpacing/>
    </w:pPr>
  </w:style>
  <w:style w:type="paragraph" w:styleId="NoSpacing">
    <w:name w:val="No Spacing"/>
    <w:uiPriority w:val="1"/>
    <w:qFormat/>
    <w:rsid w:val="00224C2F"/>
    <w:pPr>
      <w:spacing w:after="0" w:line="240" w:lineRule="auto"/>
    </w:pPr>
  </w:style>
  <w:style w:type="table" w:styleId="TableGrid">
    <w:name w:val="Table Grid"/>
    <w:basedOn w:val="TableNormal"/>
    <w:uiPriority w:val="39"/>
    <w:rsid w:val="0022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40"/>
  </w:style>
  <w:style w:type="paragraph" w:styleId="Footer">
    <w:name w:val="footer"/>
    <w:basedOn w:val="Normal"/>
    <w:link w:val="FooterChar"/>
    <w:uiPriority w:val="99"/>
    <w:unhideWhenUsed/>
    <w:rsid w:val="007E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40"/>
  </w:style>
  <w:style w:type="paragraph" w:styleId="Revision">
    <w:name w:val="Revision"/>
    <w:hidden/>
    <w:uiPriority w:val="99"/>
    <w:semiHidden/>
    <w:rsid w:val="00A82D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3" ma:contentTypeDescription="Create a new document." ma:contentTypeScope="" ma:versionID="ac67de2584487e338843368825273d87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83e8a25386c2488a4cf29ff9a04c65a1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C6B3B-8D77-4C8F-9A72-32F87CACE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98fab-a7c4-49bd-b4a5-4aba66e4a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E8442-E1C8-4D8C-A53F-CB629E170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98C645-4FDC-4CA7-9FC8-B3CCE7BE65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2B3555-A04A-4B30-9217-1ABA579B7E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Wenham</dc:creator>
  <cp:keywords/>
  <dc:description/>
  <cp:lastModifiedBy>Grace</cp:lastModifiedBy>
  <cp:revision>277</cp:revision>
  <dcterms:created xsi:type="dcterms:W3CDTF">2022-10-19T01:24:00Z</dcterms:created>
  <dcterms:modified xsi:type="dcterms:W3CDTF">2022-11-20T21:00:00Z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</Properties>
</file>